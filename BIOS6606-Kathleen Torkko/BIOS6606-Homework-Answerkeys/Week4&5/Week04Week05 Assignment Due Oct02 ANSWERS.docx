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9D472" w14:textId="77777777" w:rsidR="000F2A47" w:rsidRPr="0003492B" w:rsidRDefault="00E9222F">
      <w:pPr>
        <w:rPr>
          <w:b/>
        </w:rPr>
      </w:pPr>
      <w:r w:rsidRPr="0003492B">
        <w:rPr>
          <w:b/>
          <w:sz w:val="24"/>
        </w:rPr>
        <w:t>Week04 and week05 Assignment Due Oct</w:t>
      </w:r>
      <w:r w:rsidR="0003492B" w:rsidRPr="0003492B">
        <w:rPr>
          <w:b/>
          <w:sz w:val="24"/>
        </w:rPr>
        <w:t xml:space="preserve"> </w:t>
      </w:r>
      <w:r w:rsidRPr="0003492B">
        <w:rPr>
          <w:b/>
          <w:sz w:val="24"/>
        </w:rPr>
        <w:t>02 (</w:t>
      </w:r>
      <w:r w:rsidR="00BB07A9">
        <w:rPr>
          <w:b/>
          <w:sz w:val="24"/>
        </w:rPr>
        <w:t>30</w:t>
      </w:r>
      <w:r w:rsidRPr="0003492B">
        <w:rPr>
          <w:b/>
          <w:sz w:val="24"/>
        </w:rPr>
        <w:t xml:space="preserve"> points)</w:t>
      </w:r>
    </w:p>
    <w:p w14:paraId="3C77F19B" w14:textId="77777777" w:rsidR="00E9222F" w:rsidRPr="00B822CE" w:rsidRDefault="0003492B">
      <w:pPr>
        <w:rPr>
          <w:b/>
        </w:rPr>
      </w:pPr>
      <w:r w:rsidRPr="00B822CE">
        <w:rPr>
          <w:b/>
        </w:rPr>
        <w:t>Test assumptions, experimental units, p-values</w:t>
      </w:r>
    </w:p>
    <w:p w14:paraId="607C9921" w14:textId="77777777" w:rsidR="00B822CE" w:rsidRDefault="00B822CE">
      <w:r>
        <w:t>Note: This one is a bit longer than previous assignments as it covers 2 weeks of lectures.</w:t>
      </w:r>
    </w:p>
    <w:p w14:paraId="270B6E51" w14:textId="77777777" w:rsidR="00E9222F" w:rsidRDefault="00E9222F"/>
    <w:p w14:paraId="7C93DF68" w14:textId="77777777" w:rsidR="00E9222F" w:rsidRDefault="00E9222F">
      <w:r>
        <w:t>Q1</w:t>
      </w:r>
      <w:r w:rsidR="00F975EC">
        <w:t xml:space="preserve"> </w:t>
      </w:r>
      <w:r w:rsidR="005036DC">
        <w:t>–</w:t>
      </w:r>
      <w:r w:rsidR="00F975EC">
        <w:t xml:space="preserve"> Q</w:t>
      </w:r>
      <w:r w:rsidR="005036DC">
        <w:t>12</w:t>
      </w:r>
      <w:r>
        <w:t xml:space="preserve">. Let’s revisit Figure 2b of the </w:t>
      </w:r>
      <w:proofErr w:type="spellStart"/>
      <w:r>
        <w:t>SilvestreRoig</w:t>
      </w:r>
      <w:proofErr w:type="spellEnd"/>
      <w:r>
        <w:t xml:space="preserve"> paper. In the week02 assignment, you plotted frequency histograms and made some guesses about symmetry and skew. You will now do a more detailed exploration of the data distribution of the 4 groups in the figure.</w:t>
      </w:r>
      <w:r w:rsidR="00116A89">
        <w:t xml:space="preserve"> Although the adherent and polarized groups are shown on the same graph, the authors really wanted to compare the adherent control to the adherent PDGF-BB and the polarized groups to each other.</w:t>
      </w:r>
    </w:p>
    <w:p w14:paraId="4FEE8BA5" w14:textId="77777777" w:rsidR="00E9222F" w:rsidRDefault="00E9222F"/>
    <w:p w14:paraId="0D702451" w14:textId="77777777" w:rsidR="00E9222F" w:rsidRDefault="00E9222F">
      <w:r>
        <w:t>Q1. Complete the table below</w:t>
      </w:r>
      <w:r w:rsidR="0003492B">
        <w:t>.</w:t>
      </w:r>
      <w:r w:rsidR="00CE2C99">
        <w:t xml:space="preserve"> (3 pts)</w:t>
      </w:r>
    </w:p>
    <w:p w14:paraId="222DF611" w14:textId="77777777" w:rsidR="00E9222F" w:rsidRDefault="00E9222F"/>
    <w:p w14:paraId="5845BE52" w14:textId="77777777" w:rsidR="00E9222F" w:rsidRDefault="00E9222F">
      <w:r>
        <w:tab/>
      </w:r>
      <w:r>
        <w:tab/>
      </w:r>
      <w:r>
        <w:tab/>
        <w:t>N</w:t>
      </w:r>
      <w:r>
        <w:tab/>
        <w:t>mean</w:t>
      </w:r>
      <w:r>
        <w:tab/>
        <w:t>SD</w:t>
      </w:r>
      <w:r>
        <w:tab/>
        <w:t>median</w:t>
      </w:r>
      <w:r>
        <w:tab/>
      </w:r>
      <w:r>
        <w:tab/>
        <w:t>skewness</w:t>
      </w:r>
    </w:p>
    <w:p w14:paraId="06A328F5" w14:textId="77777777" w:rsidR="00910C78" w:rsidRDefault="00E9222F">
      <w:r>
        <w:t>Ctrl Adherent</w:t>
      </w:r>
      <w:r w:rsidR="00910C78">
        <w:tab/>
      </w:r>
      <w:r w:rsidR="00910C78">
        <w:tab/>
        <w:t>39</w:t>
      </w:r>
      <w:r w:rsidR="00910C78">
        <w:tab/>
        <w:t>40.9</w:t>
      </w:r>
      <w:r w:rsidR="00910C78">
        <w:tab/>
        <w:t>19.1</w:t>
      </w:r>
      <w:r w:rsidR="00910C78">
        <w:tab/>
        <w:t>37</w:t>
      </w:r>
      <w:r w:rsidR="00910C78">
        <w:tab/>
      </w:r>
      <w:r w:rsidR="00910C78">
        <w:tab/>
        <w:t>0.61</w:t>
      </w:r>
    </w:p>
    <w:p w14:paraId="3C66F853" w14:textId="77777777" w:rsidR="00E9222F" w:rsidRPr="00CE2C99" w:rsidRDefault="00E9222F">
      <w:pPr>
        <w:rPr>
          <w:color w:val="FF0000"/>
        </w:rPr>
      </w:pPr>
      <w:r>
        <w:t>PDGF-BB Adherent</w:t>
      </w:r>
      <w:r w:rsidR="00910C78">
        <w:tab/>
        <w:t>35</w:t>
      </w:r>
      <w:r w:rsidR="00910C78">
        <w:tab/>
      </w:r>
      <w:r w:rsidR="00910C78" w:rsidRPr="00CE2C99">
        <w:rPr>
          <w:color w:val="FF0000"/>
        </w:rPr>
        <w:t>74.5</w:t>
      </w:r>
      <w:r w:rsidR="00910C78" w:rsidRPr="00CE2C99">
        <w:rPr>
          <w:color w:val="FF0000"/>
        </w:rPr>
        <w:tab/>
        <w:t>50.7</w:t>
      </w:r>
      <w:r w:rsidR="00910C78" w:rsidRPr="00CE2C99">
        <w:rPr>
          <w:color w:val="FF0000"/>
        </w:rPr>
        <w:tab/>
        <w:t>59</w:t>
      </w:r>
      <w:r w:rsidR="00910C78" w:rsidRPr="00CE2C99">
        <w:rPr>
          <w:color w:val="FF0000"/>
        </w:rPr>
        <w:tab/>
      </w:r>
      <w:r w:rsidR="00910C78" w:rsidRPr="00CE2C99">
        <w:rPr>
          <w:color w:val="FF0000"/>
        </w:rPr>
        <w:tab/>
        <w:t>1.74</w:t>
      </w:r>
    </w:p>
    <w:p w14:paraId="55516044" w14:textId="77777777" w:rsidR="00E9222F" w:rsidRPr="00CE2C99" w:rsidRDefault="00E9222F" w:rsidP="00E9222F">
      <w:pPr>
        <w:rPr>
          <w:color w:val="FF0000"/>
        </w:rPr>
      </w:pPr>
      <w:r>
        <w:t xml:space="preserve">Ctrl </w:t>
      </w:r>
      <w:bookmarkStart w:id="0" w:name="OLE_LINK1"/>
      <w:r w:rsidR="00287C15">
        <w:t>Polarized</w:t>
      </w:r>
      <w:bookmarkEnd w:id="0"/>
      <w:r w:rsidR="00910C78">
        <w:tab/>
      </w:r>
      <w:r w:rsidR="00910C78">
        <w:tab/>
        <w:t>26</w:t>
      </w:r>
      <w:r w:rsidR="00910C78">
        <w:tab/>
      </w:r>
      <w:r w:rsidR="00910C78" w:rsidRPr="00CE2C99">
        <w:rPr>
          <w:color w:val="FF0000"/>
        </w:rPr>
        <w:t>65.7</w:t>
      </w:r>
      <w:r w:rsidR="00910C78" w:rsidRPr="00CE2C99">
        <w:rPr>
          <w:color w:val="FF0000"/>
        </w:rPr>
        <w:tab/>
        <w:t>27.7</w:t>
      </w:r>
      <w:r w:rsidR="00910C78" w:rsidRPr="00CE2C99">
        <w:rPr>
          <w:color w:val="FF0000"/>
        </w:rPr>
        <w:tab/>
        <w:t>64.9</w:t>
      </w:r>
      <w:r w:rsidR="00910C78" w:rsidRPr="00CE2C99">
        <w:rPr>
          <w:color w:val="FF0000"/>
        </w:rPr>
        <w:tab/>
      </w:r>
      <w:r w:rsidR="00910C78" w:rsidRPr="00CE2C99">
        <w:rPr>
          <w:color w:val="FF0000"/>
        </w:rPr>
        <w:tab/>
        <w:t>-0.64</w:t>
      </w:r>
    </w:p>
    <w:p w14:paraId="2DE701EC" w14:textId="77777777" w:rsidR="00E9222F" w:rsidRDefault="00E9222F" w:rsidP="00E9222F">
      <w:r>
        <w:t xml:space="preserve">PDGF-BB </w:t>
      </w:r>
      <w:r w:rsidR="00287C15">
        <w:t>Polarized</w:t>
      </w:r>
      <w:r w:rsidR="00910C78">
        <w:tab/>
        <w:t>28</w:t>
      </w:r>
      <w:r w:rsidR="00910C78">
        <w:tab/>
      </w:r>
      <w:r w:rsidR="00910C78" w:rsidRPr="00CE2C99">
        <w:rPr>
          <w:color w:val="FF0000"/>
        </w:rPr>
        <w:t>81.4</w:t>
      </w:r>
      <w:r w:rsidR="00910C78" w:rsidRPr="00CE2C99">
        <w:rPr>
          <w:color w:val="FF0000"/>
        </w:rPr>
        <w:tab/>
        <w:t>13.1</w:t>
      </w:r>
      <w:r w:rsidR="00910C78" w:rsidRPr="00CE2C99">
        <w:rPr>
          <w:color w:val="FF0000"/>
        </w:rPr>
        <w:tab/>
        <w:t>80.4</w:t>
      </w:r>
      <w:r w:rsidR="00910C78" w:rsidRPr="00CE2C99">
        <w:rPr>
          <w:color w:val="FF0000"/>
        </w:rPr>
        <w:tab/>
      </w:r>
      <w:r w:rsidR="00910C78" w:rsidRPr="00CE2C99">
        <w:rPr>
          <w:color w:val="FF0000"/>
        </w:rPr>
        <w:tab/>
        <w:t>-0.25</w:t>
      </w:r>
    </w:p>
    <w:p w14:paraId="12417FD2" w14:textId="77777777" w:rsidR="00910C78" w:rsidRDefault="00910C78" w:rsidP="00E9222F"/>
    <w:p w14:paraId="75D160E5" w14:textId="77777777" w:rsidR="00A66238" w:rsidRPr="00A66238" w:rsidRDefault="00A66238" w:rsidP="00E9222F">
      <w:pPr>
        <w:rPr>
          <w:color w:val="FF0000"/>
        </w:rPr>
      </w:pPr>
      <w:r w:rsidRPr="00A66238">
        <w:rPr>
          <w:color w:val="FF0000"/>
        </w:rPr>
        <w:t>TA’s each answer is worth 0.25 pts.</w:t>
      </w:r>
    </w:p>
    <w:p w14:paraId="7C7F2793" w14:textId="77777777" w:rsidR="00A66238" w:rsidRDefault="00A66238" w:rsidP="00E9222F"/>
    <w:p w14:paraId="351E324E" w14:textId="455DEE02" w:rsidR="00910C78" w:rsidRDefault="00910C78" w:rsidP="00E9222F">
      <w:r>
        <w:t>Q</w:t>
      </w:r>
      <w:r w:rsidR="00F975EC">
        <w:t>2</w:t>
      </w:r>
      <w:r>
        <w:t xml:space="preserve">. From the table above, based on mean and median </w:t>
      </w:r>
      <w:r w:rsidR="0008105C">
        <w:t>and skewness</w:t>
      </w:r>
      <w:r>
        <w:t xml:space="preserve">, </w:t>
      </w:r>
      <w:r w:rsidR="0008105C">
        <w:t>which variable is most likely to have a symmetrical distribution and why?</w:t>
      </w:r>
      <w:r w:rsidR="00CE2C99">
        <w:t xml:space="preserve"> (1 </w:t>
      </w:r>
      <w:proofErr w:type="spellStart"/>
      <w:r w:rsidR="00CE2C99">
        <w:t>pt</w:t>
      </w:r>
      <w:proofErr w:type="spellEnd"/>
      <w:r w:rsidR="00CE2C99">
        <w:t>)</w:t>
      </w:r>
    </w:p>
    <w:p w14:paraId="5B8C48CD" w14:textId="77777777" w:rsidR="00E70168" w:rsidRDefault="00AE093B">
      <w:pPr>
        <w:rPr>
          <w:ins w:id="1" w:author="Randy King" w:date="2019-10-27T15:44:00Z"/>
          <w:rFonts w:ascii="Calibri" w:hAnsi="Calibri" w:cs="Calibri"/>
          <w:color w:val="FF0000"/>
        </w:rPr>
      </w:pPr>
      <w:r w:rsidRPr="00E70168">
        <w:rPr>
          <w:rFonts w:ascii="Calibri" w:hAnsi="Calibri" w:cs="Calibri"/>
          <w:color w:val="FF0000"/>
          <w:highlight w:val="yellow"/>
        </w:rPr>
        <w:t>PDGF-BB Polarized</w:t>
      </w:r>
    </w:p>
    <w:p w14:paraId="6574EFE1" w14:textId="4DA20450" w:rsidR="00910C78" w:rsidRDefault="00910C78">
      <w:r w:rsidRPr="0008105C">
        <w:rPr>
          <w:color w:val="FF0000"/>
        </w:rPr>
        <w:t>PDGF-BB Adherent</w:t>
      </w:r>
      <w:r w:rsidR="0008105C" w:rsidRPr="0008105C">
        <w:rPr>
          <w:color w:val="FF0000"/>
        </w:rPr>
        <w:t>. Mean and median seem to be close and skew is minimal.</w:t>
      </w:r>
    </w:p>
    <w:p w14:paraId="522379B5" w14:textId="77777777" w:rsidR="0008105C" w:rsidRDefault="0008105C"/>
    <w:p w14:paraId="3600EEF8" w14:textId="77777777" w:rsidR="0008105C" w:rsidRDefault="0008105C">
      <w:bookmarkStart w:id="2" w:name="OLE_LINK2"/>
      <w:r>
        <w:t>Q</w:t>
      </w:r>
      <w:r w:rsidR="00F975EC">
        <w:t>3</w:t>
      </w:r>
      <w:r>
        <w:t xml:space="preserve">. </w:t>
      </w:r>
      <w:bookmarkEnd w:id="2"/>
      <w:r>
        <w:t xml:space="preserve">Create individual box plots for each variable. </w:t>
      </w:r>
      <w:r w:rsidR="00287C15">
        <w:t xml:space="preserve">Do the adherent groups side-by-side. So the same for the polarized groups. </w:t>
      </w:r>
      <w:r w:rsidR="006C64F0">
        <w:t xml:space="preserve">Be sure to label each graph and the Y-axis. </w:t>
      </w:r>
      <w:r>
        <w:t>Copy and paste below.</w:t>
      </w:r>
      <w:r w:rsidR="00CE2C99">
        <w:t xml:space="preserve"> (2 pts)</w:t>
      </w:r>
    </w:p>
    <w:p w14:paraId="5CDC6E3E" w14:textId="77777777" w:rsidR="00287C15" w:rsidRDefault="00287C15"/>
    <w:p w14:paraId="0F7E2BAD" w14:textId="41407B5F" w:rsidR="00BB07A9" w:rsidRDefault="00BB07A9">
      <w:r>
        <w:rPr>
          <w:noProof/>
        </w:rPr>
        <w:drawing>
          <wp:inline distT="0" distB="0" distL="0" distR="0" wp14:anchorId="4FE96A9A" wp14:editId="48AB849D">
            <wp:extent cx="35337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3775" cy="2828925"/>
                    </a:xfrm>
                    <a:prstGeom prst="rect">
                      <a:avLst/>
                    </a:prstGeom>
                    <a:noFill/>
                    <a:ln>
                      <a:noFill/>
                    </a:ln>
                  </pic:spPr>
                </pic:pic>
              </a:graphicData>
            </a:graphic>
          </wp:inline>
        </w:drawing>
      </w:r>
    </w:p>
    <w:p w14:paraId="61C9CD71" w14:textId="171ABB46" w:rsidR="00E7613A" w:rsidRDefault="00E7613A">
      <w:r w:rsidRPr="00E70168">
        <w:rPr>
          <w:highlight w:val="yellow"/>
        </w:rPr>
        <w:t>For this part we will specifically ask for boxplot with whiskers or 95% CI.</w:t>
      </w:r>
    </w:p>
    <w:p w14:paraId="765E3594" w14:textId="77777777" w:rsidR="00A66238" w:rsidRPr="00A66238" w:rsidRDefault="00A66238">
      <w:pPr>
        <w:rPr>
          <w:color w:val="FF0000"/>
        </w:rPr>
      </w:pPr>
      <w:r w:rsidRPr="00A66238">
        <w:rPr>
          <w:color w:val="FF0000"/>
        </w:rPr>
        <w:t>TA’s each graph is worth 1 pt. Take 0.25 points off each if they do not label the graph and axes.</w:t>
      </w:r>
    </w:p>
    <w:p w14:paraId="173A75A4" w14:textId="77777777" w:rsidR="00A66238" w:rsidRDefault="00A66238"/>
    <w:p w14:paraId="38BFC642" w14:textId="77777777" w:rsidR="0008105C" w:rsidRDefault="006C64F0">
      <w:r>
        <w:t>Q</w:t>
      </w:r>
      <w:r w:rsidR="00F975EC">
        <w:t>4</w:t>
      </w:r>
      <w:r>
        <w:t xml:space="preserve">. </w:t>
      </w:r>
      <w:r w:rsidR="004D537A">
        <w:t>Based on the box plots, which group looks to be the least symmetrical and why?</w:t>
      </w:r>
      <w:r w:rsidR="00CE2C99">
        <w:t xml:space="preserve"> (1 </w:t>
      </w:r>
      <w:proofErr w:type="spellStart"/>
      <w:r w:rsidR="00CE2C99">
        <w:t>pt</w:t>
      </w:r>
      <w:proofErr w:type="spellEnd"/>
      <w:r w:rsidR="00CE2C99">
        <w:t>)</w:t>
      </w:r>
    </w:p>
    <w:p w14:paraId="302595DD" w14:textId="77777777" w:rsidR="004D537A" w:rsidRDefault="004D537A"/>
    <w:p w14:paraId="2CF3087E" w14:textId="77777777" w:rsidR="004D537A" w:rsidRDefault="004D537A">
      <w:r w:rsidRPr="004D537A">
        <w:rPr>
          <w:color w:val="FF0000"/>
        </w:rPr>
        <w:t>Ctrl Polarized. The median is not in the center of the box and there is no whisker on one side of the box.</w:t>
      </w:r>
    </w:p>
    <w:p w14:paraId="02998F03" w14:textId="77777777" w:rsidR="004D537A" w:rsidRDefault="004D537A"/>
    <w:p w14:paraId="58101345" w14:textId="77777777" w:rsidR="006C2461" w:rsidRDefault="006C2461" w:rsidP="006C2461">
      <w:r>
        <w:t>Q</w:t>
      </w:r>
      <w:r w:rsidR="00F975EC">
        <w:t>5</w:t>
      </w:r>
      <w:r>
        <w:t>. Create a Q-Q plot for each group. Copy the graphs below. (</w:t>
      </w:r>
      <w:r w:rsidR="00F14F13">
        <w:t>2</w:t>
      </w:r>
      <w:r>
        <w:t xml:space="preserve"> pts)</w:t>
      </w:r>
    </w:p>
    <w:p w14:paraId="7BC02C36" w14:textId="77777777" w:rsidR="006C2461" w:rsidRDefault="006C2461" w:rsidP="006C2461"/>
    <w:p w14:paraId="166D04E9" w14:textId="77777777" w:rsidR="006C2461" w:rsidRDefault="006C2461" w:rsidP="006C2461"/>
    <w:p w14:paraId="6F622AB2" w14:textId="77777777" w:rsidR="00BB07A9" w:rsidRDefault="00BB07A9" w:rsidP="006C2461">
      <w:r>
        <w:rPr>
          <w:noProof/>
        </w:rPr>
        <w:drawing>
          <wp:inline distT="0" distB="0" distL="0" distR="0" wp14:anchorId="770B5FBC" wp14:editId="0A64B44C">
            <wp:extent cx="461010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5048250"/>
                    </a:xfrm>
                    <a:prstGeom prst="rect">
                      <a:avLst/>
                    </a:prstGeom>
                    <a:noFill/>
                    <a:ln>
                      <a:noFill/>
                    </a:ln>
                  </pic:spPr>
                </pic:pic>
              </a:graphicData>
            </a:graphic>
          </wp:inline>
        </w:drawing>
      </w:r>
    </w:p>
    <w:p w14:paraId="240CD684" w14:textId="77777777" w:rsidR="006C2461" w:rsidRPr="00A66238" w:rsidRDefault="00A66238" w:rsidP="006C2461">
      <w:pPr>
        <w:rPr>
          <w:color w:val="FF0000"/>
        </w:rPr>
      </w:pPr>
      <w:r w:rsidRPr="00A66238">
        <w:rPr>
          <w:color w:val="FF0000"/>
        </w:rPr>
        <w:t>TA’s each graph is worth 0.5 points</w:t>
      </w:r>
    </w:p>
    <w:p w14:paraId="1B8E5681" w14:textId="77777777" w:rsidR="00A66238" w:rsidRDefault="00A66238" w:rsidP="006C2461"/>
    <w:p w14:paraId="3E995074" w14:textId="3BD3329C" w:rsidR="006C2461" w:rsidRDefault="006C2461" w:rsidP="006C2461">
      <w:r>
        <w:t>Q</w:t>
      </w:r>
      <w:r w:rsidR="00F975EC">
        <w:t>6</w:t>
      </w:r>
      <w:r>
        <w:t>. Which of the Q-Q plots demonstrates the least symmetry</w:t>
      </w:r>
      <w:r w:rsidR="00E7613A">
        <w:t xml:space="preserve">, </w:t>
      </w:r>
      <w:bookmarkStart w:id="3" w:name="_GoBack"/>
      <w:r w:rsidR="00E7613A" w:rsidRPr="00E70168">
        <w:rPr>
          <w:highlight w:val="yellow"/>
        </w:rPr>
        <w:t>just</w:t>
      </w:r>
      <w:bookmarkEnd w:id="3"/>
      <w:r w:rsidR="00E7613A" w:rsidRPr="00E70168">
        <w:rPr>
          <w:highlight w:val="yellow"/>
        </w:rPr>
        <w:t xml:space="preserve"> look at the QQ plots</w:t>
      </w:r>
      <w:r>
        <w:t xml:space="preserve">? (1 </w:t>
      </w:r>
      <w:proofErr w:type="spellStart"/>
      <w:r>
        <w:t>pt</w:t>
      </w:r>
      <w:proofErr w:type="spellEnd"/>
      <w:r>
        <w:t>)</w:t>
      </w:r>
    </w:p>
    <w:p w14:paraId="1AB057D2" w14:textId="77777777" w:rsidR="006C2461" w:rsidRDefault="006C2461" w:rsidP="006C2461">
      <w:r>
        <w:t>.</w:t>
      </w:r>
    </w:p>
    <w:p w14:paraId="7A25D96B" w14:textId="77777777" w:rsidR="006C2461" w:rsidRPr="00AC7970" w:rsidRDefault="006C2461" w:rsidP="006C2461">
      <w:pPr>
        <w:rPr>
          <w:color w:val="FF0000"/>
        </w:rPr>
      </w:pPr>
      <w:r w:rsidRPr="00AC7970">
        <w:rPr>
          <w:color w:val="FF0000"/>
        </w:rPr>
        <w:t>PDGF-BB adherent</w:t>
      </w:r>
    </w:p>
    <w:p w14:paraId="1912DEAD" w14:textId="77777777" w:rsidR="006C2461" w:rsidRDefault="006C2461" w:rsidP="006C2461"/>
    <w:p w14:paraId="03F54F9E" w14:textId="77777777" w:rsidR="006C2461" w:rsidRDefault="006C2461" w:rsidP="006C2461">
      <w:r>
        <w:t>Q</w:t>
      </w:r>
      <w:r w:rsidR="00F975EC">
        <w:t>7</w:t>
      </w:r>
      <w:r>
        <w:t>. Complete the table below. (2 pts)</w:t>
      </w:r>
    </w:p>
    <w:p w14:paraId="74FC1FC9" w14:textId="77777777" w:rsidR="006C2461" w:rsidRDefault="006C2461" w:rsidP="006C2461"/>
    <w:p w14:paraId="075C557D" w14:textId="77777777" w:rsidR="006C2461" w:rsidRDefault="006C2461" w:rsidP="006C2461">
      <w:r>
        <w:tab/>
      </w:r>
      <w:r>
        <w:tab/>
      </w:r>
      <w:r>
        <w:tab/>
        <w:t>Anderson-Darling</w:t>
      </w:r>
      <w:r>
        <w:tab/>
        <w:t>D’Agostino-Pearson</w:t>
      </w:r>
      <w:r>
        <w:tab/>
        <w:t>Shapiro-Wilk</w:t>
      </w:r>
    </w:p>
    <w:p w14:paraId="7C484C70" w14:textId="77777777" w:rsidR="006C2461" w:rsidRDefault="006C2461" w:rsidP="006C2461">
      <w:r>
        <w:t>Ctrl Adherent</w:t>
      </w:r>
      <w:r>
        <w:tab/>
      </w:r>
      <w:r>
        <w:tab/>
        <w:t>Normal</w:t>
      </w:r>
      <w:r>
        <w:tab/>
      </w:r>
      <w:r>
        <w:tab/>
      </w:r>
      <w:r>
        <w:tab/>
      </w:r>
      <w:proofErr w:type="spellStart"/>
      <w:r>
        <w:t>Normal</w:t>
      </w:r>
      <w:proofErr w:type="spellEnd"/>
      <w:r>
        <w:tab/>
      </w:r>
      <w:r>
        <w:tab/>
      </w:r>
      <w:r>
        <w:tab/>
      </w:r>
      <w:proofErr w:type="spellStart"/>
      <w:r>
        <w:t>Normal</w:t>
      </w:r>
      <w:proofErr w:type="spellEnd"/>
    </w:p>
    <w:p w14:paraId="7CA94F15" w14:textId="77777777" w:rsidR="006C2461" w:rsidRPr="00CE2C99" w:rsidRDefault="006C2461" w:rsidP="006C2461">
      <w:pPr>
        <w:rPr>
          <w:color w:val="FF0000"/>
        </w:rPr>
      </w:pPr>
      <w:r>
        <w:t>PDGF-BB Adherent</w:t>
      </w:r>
      <w:r>
        <w:tab/>
      </w:r>
      <w:r w:rsidRPr="00CE2C99">
        <w:rPr>
          <w:color w:val="FF0000"/>
        </w:rPr>
        <w:t>Not normal</w:t>
      </w:r>
      <w:r w:rsidRPr="00CE2C99">
        <w:rPr>
          <w:color w:val="FF0000"/>
        </w:rPr>
        <w:tab/>
      </w:r>
      <w:r w:rsidRPr="00CE2C99">
        <w:rPr>
          <w:color w:val="FF0000"/>
        </w:rPr>
        <w:tab/>
        <w:t>Not normal</w:t>
      </w:r>
      <w:r w:rsidRPr="00CE2C99">
        <w:rPr>
          <w:color w:val="FF0000"/>
        </w:rPr>
        <w:tab/>
      </w:r>
      <w:r w:rsidRPr="00CE2C99">
        <w:rPr>
          <w:color w:val="FF0000"/>
        </w:rPr>
        <w:tab/>
        <w:t>Not normal</w:t>
      </w:r>
    </w:p>
    <w:p w14:paraId="064BD623" w14:textId="77777777" w:rsidR="006C2461" w:rsidRDefault="006C2461" w:rsidP="006C2461">
      <w:r>
        <w:t>Ctrl Polarized</w:t>
      </w:r>
      <w:r>
        <w:tab/>
      </w:r>
      <w:r>
        <w:tab/>
        <w:t>Not normal</w:t>
      </w:r>
      <w:r>
        <w:tab/>
      </w:r>
      <w:r>
        <w:tab/>
      </w:r>
      <w:proofErr w:type="spellStart"/>
      <w:r w:rsidRPr="00CE2C99">
        <w:rPr>
          <w:color w:val="FF0000"/>
        </w:rPr>
        <w:t>Normal</w:t>
      </w:r>
      <w:proofErr w:type="spellEnd"/>
      <w:r w:rsidRPr="00CE2C99">
        <w:rPr>
          <w:color w:val="FF0000"/>
        </w:rPr>
        <w:tab/>
      </w:r>
      <w:r w:rsidRPr="00CE2C99">
        <w:rPr>
          <w:color w:val="FF0000"/>
        </w:rPr>
        <w:tab/>
      </w:r>
      <w:r w:rsidRPr="00CE2C99">
        <w:rPr>
          <w:color w:val="FF0000"/>
        </w:rPr>
        <w:tab/>
        <w:t>Not normal</w:t>
      </w:r>
    </w:p>
    <w:p w14:paraId="2662B9C9" w14:textId="77777777" w:rsidR="006C2461" w:rsidRPr="00CE2C99" w:rsidRDefault="006C2461" w:rsidP="006C2461">
      <w:pPr>
        <w:rPr>
          <w:color w:val="FF0000"/>
        </w:rPr>
      </w:pPr>
      <w:r>
        <w:t>PDGF-BB Polarized</w:t>
      </w:r>
      <w:r>
        <w:tab/>
      </w:r>
      <w:r w:rsidRPr="00CE2C99">
        <w:rPr>
          <w:color w:val="FF0000"/>
        </w:rPr>
        <w:t>Normal</w:t>
      </w:r>
      <w:r w:rsidRPr="00CE2C99">
        <w:rPr>
          <w:color w:val="FF0000"/>
        </w:rPr>
        <w:tab/>
      </w:r>
      <w:r w:rsidRPr="00CE2C99">
        <w:rPr>
          <w:color w:val="FF0000"/>
        </w:rPr>
        <w:tab/>
      </w:r>
      <w:r w:rsidRPr="00CE2C99">
        <w:rPr>
          <w:color w:val="FF0000"/>
        </w:rPr>
        <w:tab/>
      </w:r>
      <w:proofErr w:type="spellStart"/>
      <w:r w:rsidRPr="00CE2C99">
        <w:rPr>
          <w:color w:val="FF0000"/>
        </w:rPr>
        <w:t>Normal</w:t>
      </w:r>
      <w:proofErr w:type="spellEnd"/>
      <w:r w:rsidRPr="00CE2C99">
        <w:rPr>
          <w:color w:val="FF0000"/>
        </w:rPr>
        <w:tab/>
      </w:r>
      <w:r w:rsidRPr="00CE2C99">
        <w:rPr>
          <w:color w:val="FF0000"/>
        </w:rPr>
        <w:tab/>
      </w:r>
      <w:r w:rsidRPr="00CE2C99">
        <w:rPr>
          <w:color w:val="FF0000"/>
        </w:rPr>
        <w:tab/>
      </w:r>
      <w:proofErr w:type="spellStart"/>
      <w:r w:rsidRPr="00CE2C99">
        <w:rPr>
          <w:color w:val="FF0000"/>
        </w:rPr>
        <w:t>Normal</w:t>
      </w:r>
      <w:proofErr w:type="spellEnd"/>
    </w:p>
    <w:p w14:paraId="347E08EC" w14:textId="77777777" w:rsidR="006C2461" w:rsidRDefault="006C2461" w:rsidP="006C2461">
      <w:pPr>
        <w:rPr>
          <w:color w:val="FF0000"/>
        </w:rPr>
      </w:pPr>
    </w:p>
    <w:p w14:paraId="62290259" w14:textId="77777777" w:rsidR="00A66238" w:rsidRPr="00A66238" w:rsidRDefault="00A66238" w:rsidP="00A66238">
      <w:pPr>
        <w:rPr>
          <w:color w:val="FF0000"/>
        </w:rPr>
      </w:pPr>
      <w:r w:rsidRPr="00A66238">
        <w:rPr>
          <w:color w:val="FF0000"/>
        </w:rPr>
        <w:t>TA’s each answer is worth 0.</w:t>
      </w:r>
      <w:r>
        <w:rPr>
          <w:color w:val="FF0000"/>
        </w:rPr>
        <w:t>2</w:t>
      </w:r>
      <w:r w:rsidRPr="00A66238">
        <w:rPr>
          <w:color w:val="FF0000"/>
        </w:rPr>
        <w:t>5 points</w:t>
      </w:r>
    </w:p>
    <w:p w14:paraId="5A4C0E83" w14:textId="77777777" w:rsidR="00A66238" w:rsidRDefault="00A66238" w:rsidP="006C2461">
      <w:pPr>
        <w:rPr>
          <w:color w:val="FF0000"/>
        </w:rPr>
      </w:pPr>
    </w:p>
    <w:p w14:paraId="32D58CEF" w14:textId="73F20F83" w:rsidR="006C2461" w:rsidRDefault="006C2461" w:rsidP="006C2461">
      <w:r>
        <w:lastRenderedPageBreak/>
        <w:t>Q</w:t>
      </w:r>
      <w:r w:rsidR="00F975EC">
        <w:t>8</w:t>
      </w:r>
      <w:r>
        <w:t>. Do you think that doing a normality test is appropriate on the data and why or why not</w:t>
      </w:r>
      <w:r w:rsidR="00E7613A">
        <w:t xml:space="preserve"> </w:t>
      </w:r>
      <w:r w:rsidR="00E7613A" w:rsidRPr="00E70168">
        <w:rPr>
          <w:highlight w:val="yellow"/>
        </w:rPr>
        <w:t>(hint: sample size)</w:t>
      </w:r>
      <w:r w:rsidRPr="00E70168">
        <w:rPr>
          <w:highlight w:val="yellow"/>
        </w:rPr>
        <w:t>?</w:t>
      </w:r>
      <w:r>
        <w:t xml:space="preserve"> (1 </w:t>
      </w:r>
      <w:proofErr w:type="spellStart"/>
      <w:r>
        <w:t>pt</w:t>
      </w:r>
      <w:proofErr w:type="spellEnd"/>
      <w:r>
        <w:t>)</w:t>
      </w:r>
    </w:p>
    <w:p w14:paraId="458C8264" w14:textId="77777777" w:rsidR="006C2461" w:rsidRDefault="006C2461" w:rsidP="006C2461"/>
    <w:p w14:paraId="3A7320CD" w14:textId="77777777" w:rsidR="006C2461" w:rsidRPr="00A14282" w:rsidRDefault="006C2461" w:rsidP="006C2461">
      <w:pPr>
        <w:rPr>
          <w:color w:val="FF0000"/>
        </w:rPr>
      </w:pPr>
      <w:r w:rsidRPr="00A14282">
        <w:rPr>
          <w:color w:val="FF0000"/>
        </w:rPr>
        <w:t>Yes, sample sizes are between 20-50.</w:t>
      </w:r>
    </w:p>
    <w:p w14:paraId="6DBE3695" w14:textId="77777777" w:rsidR="006C2461" w:rsidRDefault="006C2461" w:rsidP="006C2461"/>
    <w:p w14:paraId="3540D15D" w14:textId="77777777" w:rsidR="006C2461" w:rsidRDefault="006C2461" w:rsidP="006C2461">
      <w:r>
        <w:t>Q</w:t>
      </w:r>
      <w:r w:rsidR="00F975EC">
        <w:t>9</w:t>
      </w:r>
      <w:r>
        <w:t>. What type of data transformation would you do on each of the groups? (3 pts)</w:t>
      </w:r>
    </w:p>
    <w:p w14:paraId="12ACB188" w14:textId="77777777" w:rsidR="006C2461" w:rsidRDefault="006C2461" w:rsidP="006C2461"/>
    <w:p w14:paraId="06237298" w14:textId="77777777" w:rsidR="006C2461" w:rsidRPr="00965C4D" w:rsidRDefault="006C2461" w:rsidP="006C2461">
      <w:pPr>
        <w:rPr>
          <w:u w:val="single"/>
        </w:rPr>
      </w:pPr>
      <w:r w:rsidRPr="00965C4D">
        <w:rPr>
          <w:u w:val="single"/>
        </w:rPr>
        <w:t>Group</w:t>
      </w:r>
      <w:r w:rsidRPr="00965C4D">
        <w:rPr>
          <w:u w:val="single"/>
        </w:rPr>
        <w:tab/>
      </w:r>
      <w:r w:rsidRPr="00965C4D">
        <w:rPr>
          <w:u w:val="single"/>
        </w:rPr>
        <w:tab/>
      </w:r>
      <w:r w:rsidRPr="00965C4D">
        <w:rPr>
          <w:u w:val="single"/>
        </w:rPr>
        <w:tab/>
        <w:t>Type of transformation</w:t>
      </w:r>
      <w:r w:rsidRPr="00965C4D">
        <w:rPr>
          <w:u w:val="single"/>
        </w:rPr>
        <w:tab/>
      </w:r>
      <w:r w:rsidRPr="00965C4D">
        <w:rPr>
          <w:u w:val="single"/>
        </w:rPr>
        <w:tab/>
        <w:t>Why</w:t>
      </w:r>
      <w:r>
        <w:rPr>
          <w:u w:val="single"/>
        </w:rPr>
        <w:tab/>
      </w:r>
      <w:r>
        <w:rPr>
          <w:u w:val="single"/>
        </w:rPr>
        <w:tab/>
      </w:r>
      <w:r>
        <w:rPr>
          <w:u w:val="single"/>
        </w:rPr>
        <w:tab/>
      </w:r>
      <w:r>
        <w:rPr>
          <w:u w:val="single"/>
        </w:rPr>
        <w:tab/>
      </w:r>
      <w:r>
        <w:rPr>
          <w:u w:val="single"/>
        </w:rPr>
        <w:tab/>
      </w:r>
    </w:p>
    <w:p w14:paraId="18EFEFF0" w14:textId="77777777" w:rsidR="006C2461" w:rsidRDefault="006C2461" w:rsidP="006C2461">
      <w:r>
        <w:t>Ctrl Adherent</w:t>
      </w:r>
      <w:r>
        <w:tab/>
      </w:r>
      <w:r>
        <w:tab/>
      </w:r>
      <w:r w:rsidRPr="00E70168">
        <w:rPr>
          <w:color w:val="FF0000"/>
          <w:highlight w:val="yellow"/>
        </w:rPr>
        <w:t xml:space="preserve">Square </w:t>
      </w:r>
      <w:proofErr w:type="gramStart"/>
      <w:r w:rsidRPr="00E70168">
        <w:rPr>
          <w:color w:val="FF0000"/>
          <w:highlight w:val="yellow"/>
        </w:rPr>
        <w:t>root</w:t>
      </w:r>
      <w:proofErr w:type="gramEnd"/>
      <w:r w:rsidRPr="00CE2C99">
        <w:rPr>
          <w:color w:val="FF0000"/>
        </w:rPr>
        <w:tab/>
      </w:r>
      <w:r w:rsidRPr="00CE2C99">
        <w:rPr>
          <w:color w:val="FF0000"/>
        </w:rPr>
        <w:tab/>
      </w:r>
      <w:r w:rsidRPr="00CE2C99">
        <w:rPr>
          <w:color w:val="FF0000"/>
        </w:rPr>
        <w:tab/>
        <w:t>Count data with right skew</w:t>
      </w:r>
    </w:p>
    <w:p w14:paraId="47D47EF0" w14:textId="77777777" w:rsidR="006C2461" w:rsidRDefault="006C2461" w:rsidP="006C2461">
      <w:r>
        <w:t>PDGF-BB Adherent</w:t>
      </w:r>
      <w:r>
        <w:tab/>
      </w:r>
      <w:r w:rsidRPr="00E70168">
        <w:rPr>
          <w:color w:val="FF0000"/>
          <w:highlight w:val="yellow"/>
        </w:rPr>
        <w:t>Square root</w:t>
      </w:r>
      <w:r w:rsidRPr="00CE2C99">
        <w:rPr>
          <w:color w:val="FF0000"/>
        </w:rPr>
        <w:tab/>
      </w:r>
      <w:r w:rsidRPr="00CE2C99">
        <w:rPr>
          <w:color w:val="FF0000"/>
        </w:rPr>
        <w:tab/>
      </w:r>
      <w:r w:rsidRPr="00CE2C99">
        <w:rPr>
          <w:color w:val="FF0000"/>
        </w:rPr>
        <w:tab/>
        <w:t>Count data with right skew</w:t>
      </w:r>
    </w:p>
    <w:p w14:paraId="3E16923B" w14:textId="77777777" w:rsidR="006C2461" w:rsidRDefault="006C2461" w:rsidP="006C2461">
      <w:r>
        <w:t>Ctrl Polarized</w:t>
      </w:r>
      <w:r>
        <w:tab/>
      </w:r>
      <w:r>
        <w:tab/>
        <w:t>Power</w:t>
      </w:r>
      <w:r>
        <w:tab/>
      </w:r>
      <w:r>
        <w:tab/>
      </w:r>
      <w:r>
        <w:tab/>
      </w:r>
      <w:r>
        <w:tab/>
      </w:r>
      <w:r w:rsidR="0003492B">
        <w:t xml:space="preserve">Continuous data with </w:t>
      </w:r>
      <w:r>
        <w:t>Left skew</w:t>
      </w:r>
    </w:p>
    <w:p w14:paraId="02F4C17F" w14:textId="77777777" w:rsidR="006C2461" w:rsidRPr="00CE2C99" w:rsidRDefault="006C2461" w:rsidP="006C2461">
      <w:pPr>
        <w:rPr>
          <w:color w:val="FF0000"/>
        </w:rPr>
      </w:pPr>
      <w:r>
        <w:t>PDGF-BB Polarized</w:t>
      </w:r>
      <w:r>
        <w:tab/>
      </w:r>
      <w:r w:rsidRPr="00CE2C99">
        <w:rPr>
          <w:color w:val="FF0000"/>
        </w:rPr>
        <w:t>Power</w:t>
      </w:r>
      <w:r w:rsidRPr="00CE2C99">
        <w:rPr>
          <w:color w:val="FF0000"/>
        </w:rPr>
        <w:tab/>
      </w:r>
      <w:r w:rsidRPr="00CE2C99">
        <w:rPr>
          <w:color w:val="FF0000"/>
        </w:rPr>
        <w:tab/>
      </w:r>
      <w:r w:rsidRPr="00CE2C99">
        <w:rPr>
          <w:color w:val="FF0000"/>
        </w:rPr>
        <w:tab/>
      </w:r>
      <w:r w:rsidRPr="00CE2C99">
        <w:rPr>
          <w:color w:val="FF0000"/>
        </w:rPr>
        <w:tab/>
        <w:t>Left skew</w:t>
      </w:r>
    </w:p>
    <w:p w14:paraId="02AFD35F" w14:textId="77777777" w:rsidR="00CE2C99" w:rsidRDefault="00CE2C99"/>
    <w:p w14:paraId="2E4C99C3" w14:textId="77777777" w:rsidR="00A66238" w:rsidRPr="00A66238" w:rsidRDefault="00A66238">
      <w:pPr>
        <w:rPr>
          <w:color w:val="FF0000"/>
        </w:rPr>
      </w:pPr>
      <w:r w:rsidRPr="00A66238">
        <w:rPr>
          <w:color w:val="FF0000"/>
        </w:rPr>
        <w:t>TA’s each answer is worth 0.5 points</w:t>
      </w:r>
    </w:p>
    <w:p w14:paraId="4BB3ABCB" w14:textId="77777777" w:rsidR="00A66238" w:rsidRDefault="00A66238"/>
    <w:p w14:paraId="46D27AC4" w14:textId="77777777" w:rsidR="0057140E" w:rsidRDefault="00CE2C99">
      <w:r>
        <w:t>Q</w:t>
      </w:r>
      <w:r w:rsidR="00F975EC">
        <w:t>10</w:t>
      </w:r>
      <w:r>
        <w:t xml:space="preserve">. You </w:t>
      </w:r>
      <w:r w:rsidR="0057140E">
        <w:t xml:space="preserve">want to determine if the number of adherent neutrophils are different between the Ctrl Adherent and PDGF-BB Adherent groups. You would like to do a parametric independent (unpaired) t-test that has the assumptions the data are: normally distributed (symmetrical), homoscedastic, and independent. I will tell that from the study design, the data are independent. </w:t>
      </w:r>
      <w:r w:rsidR="0057140E" w:rsidRPr="00E70168">
        <w:rPr>
          <w:highlight w:val="yellow"/>
        </w:rPr>
        <w:t xml:space="preserve">Do you </w:t>
      </w:r>
      <w:r w:rsidR="005036DC" w:rsidRPr="00E70168">
        <w:rPr>
          <w:highlight w:val="yellow"/>
        </w:rPr>
        <w:t>think</w:t>
      </w:r>
      <w:r w:rsidR="0057140E" w:rsidRPr="00E70168">
        <w:rPr>
          <w:highlight w:val="yellow"/>
        </w:rPr>
        <w:t xml:space="preserve"> the data are symmetrical (in both groups) </w:t>
      </w:r>
      <w:r w:rsidR="005036DC" w:rsidRPr="00E70168">
        <w:rPr>
          <w:highlight w:val="yellow"/>
        </w:rPr>
        <w:t xml:space="preserve">and </w:t>
      </w:r>
      <w:r w:rsidR="0057140E" w:rsidRPr="00E70168">
        <w:rPr>
          <w:highlight w:val="yellow"/>
        </w:rPr>
        <w:t>are homoscedastic (between groups)? Why or why not? (2 pts)</w:t>
      </w:r>
    </w:p>
    <w:p w14:paraId="13BC79E3" w14:textId="77777777" w:rsidR="0057140E" w:rsidRDefault="0057140E"/>
    <w:p w14:paraId="409CB449" w14:textId="77777777" w:rsidR="0057140E" w:rsidRPr="006C2461" w:rsidRDefault="0057140E">
      <w:pPr>
        <w:rPr>
          <w:color w:val="FF0000"/>
        </w:rPr>
      </w:pPr>
      <w:r w:rsidRPr="006C2461">
        <w:rPr>
          <w:color w:val="FF0000"/>
        </w:rPr>
        <w:t xml:space="preserve">No they do not seem to meet the assumption of normality. Both data sets are left skewed, especially the PDGR-BB group. Nor do they meet the assumption of </w:t>
      </w:r>
      <w:r w:rsidR="006C2461" w:rsidRPr="006C2461">
        <w:rPr>
          <w:color w:val="FF0000"/>
        </w:rPr>
        <w:t>homoscedasticity as the SD are different (50.7/19/1 = 2.65 which is &gt;2)</w:t>
      </w:r>
    </w:p>
    <w:p w14:paraId="56BD1E8C" w14:textId="77777777" w:rsidR="0057140E" w:rsidRDefault="0057140E"/>
    <w:p w14:paraId="3049CC62" w14:textId="7AD02706" w:rsidR="00CE2C99" w:rsidRDefault="006C2461">
      <w:r>
        <w:t>Q</w:t>
      </w:r>
      <w:r w:rsidR="00F975EC">
        <w:t>11</w:t>
      </w:r>
      <w:r>
        <w:t>. Even if you conclude</w:t>
      </w:r>
      <w:r w:rsidR="005036DC">
        <w:t>d</w:t>
      </w:r>
      <w:r>
        <w:t xml:space="preserve"> the data do not meet the assumptions of an independent t-test</w:t>
      </w:r>
      <w:r w:rsidR="005036DC">
        <w:t xml:space="preserve"> in Q10</w:t>
      </w:r>
      <w:r>
        <w:t xml:space="preserve">, for this example, we will assume that that they do. </w:t>
      </w:r>
      <w:r w:rsidR="00CE2C99">
        <w:t xml:space="preserve">State the null hypothesis </w:t>
      </w:r>
      <w:r>
        <w:t xml:space="preserve">for the t-test </w:t>
      </w:r>
      <w:r w:rsidR="00CE2C99">
        <w:t>and two-sided alternate hypothesis</w:t>
      </w:r>
      <w:r w:rsidRPr="00E70168">
        <w:rPr>
          <w:highlight w:val="yellow"/>
        </w:rPr>
        <w:t>.</w:t>
      </w:r>
      <w:r w:rsidR="00CE2C99" w:rsidRPr="00E70168">
        <w:rPr>
          <w:highlight w:val="yellow"/>
        </w:rPr>
        <w:t xml:space="preserve"> </w:t>
      </w:r>
      <w:r w:rsidR="00E7613A" w:rsidRPr="00E70168">
        <w:rPr>
          <w:highlight w:val="yellow"/>
        </w:rPr>
        <w:t>In statistical context</w:t>
      </w:r>
      <w:r w:rsidR="00CE2C99">
        <w:t>(</w:t>
      </w:r>
      <w:r>
        <w:t>2</w:t>
      </w:r>
      <w:r w:rsidR="00CE2C99">
        <w:t xml:space="preserve"> pt</w:t>
      </w:r>
      <w:r>
        <w:t>s</w:t>
      </w:r>
      <w:r w:rsidR="00CE2C99">
        <w:t>)</w:t>
      </w:r>
    </w:p>
    <w:p w14:paraId="1A32982E" w14:textId="77777777" w:rsidR="006C2461" w:rsidRDefault="006C2461"/>
    <w:p w14:paraId="2204E89E" w14:textId="6A312DC8" w:rsidR="00CE2C99" w:rsidRPr="006C2461" w:rsidRDefault="00CE2C99">
      <w:pPr>
        <w:rPr>
          <w:color w:val="FF0000"/>
        </w:rPr>
      </w:pPr>
      <w:r w:rsidRPr="006C2461">
        <w:rPr>
          <w:color w:val="FF0000"/>
        </w:rPr>
        <w:t>Null: there is no difference in means.</w:t>
      </w:r>
      <w:ins w:id="4" w:author="Randy King" w:date="2019-10-27T15:45:00Z">
        <w:r w:rsidR="00B62FD3">
          <w:rPr>
            <w:color w:val="FF0000"/>
          </w:rPr>
          <w:t xml:space="preserve"> </w:t>
        </w:r>
        <w:r w:rsidR="00B62FD3">
          <w:t>Use the statistical context, the parameter and the estimators</w:t>
        </w:r>
      </w:ins>
    </w:p>
    <w:p w14:paraId="315CA8F3" w14:textId="77777777" w:rsidR="00CE2C99" w:rsidRPr="006C2461" w:rsidRDefault="00CE2C99">
      <w:pPr>
        <w:rPr>
          <w:color w:val="FF0000"/>
        </w:rPr>
      </w:pPr>
      <w:r w:rsidRPr="006C2461">
        <w:rPr>
          <w:color w:val="FF0000"/>
        </w:rPr>
        <w:t>Alternate: the means are different.</w:t>
      </w:r>
    </w:p>
    <w:p w14:paraId="4ACA4AEB" w14:textId="77777777" w:rsidR="00CE2C99" w:rsidRDefault="00CE2C99"/>
    <w:p w14:paraId="4DA8EEA4" w14:textId="77777777" w:rsidR="00965C4D" w:rsidRDefault="006C2461" w:rsidP="00965C4D">
      <w:r>
        <w:t>Q</w:t>
      </w:r>
      <w:r w:rsidR="00F975EC">
        <w:t>12</w:t>
      </w:r>
      <w:r>
        <w:t>. You perform the t-test and find that the p=0.001. What do you conclude about the differences between the number of neutrophils between the</w:t>
      </w:r>
      <w:r w:rsidR="005036DC">
        <w:t xml:space="preserve"> two</w:t>
      </w:r>
      <w:r>
        <w:t xml:space="preserve"> adherent groups? (1 </w:t>
      </w:r>
      <w:proofErr w:type="spellStart"/>
      <w:r>
        <w:t>pt</w:t>
      </w:r>
      <w:proofErr w:type="spellEnd"/>
      <w:r>
        <w:t>)</w:t>
      </w:r>
    </w:p>
    <w:p w14:paraId="64D7D82D" w14:textId="77777777" w:rsidR="006C2461" w:rsidRDefault="006C2461" w:rsidP="00965C4D"/>
    <w:p w14:paraId="478D24F1" w14:textId="77777777" w:rsidR="006C2461" w:rsidRPr="006C2461" w:rsidRDefault="006C2461" w:rsidP="00965C4D">
      <w:pPr>
        <w:rPr>
          <w:color w:val="FF0000"/>
        </w:rPr>
      </w:pPr>
      <w:r w:rsidRPr="006C2461">
        <w:rPr>
          <w:color w:val="FF0000"/>
        </w:rPr>
        <w:t>We reject the null hypothesis and accept the alternative. The means are different.</w:t>
      </w:r>
    </w:p>
    <w:p w14:paraId="0CCF0F4A" w14:textId="77777777" w:rsidR="006C2461" w:rsidRDefault="006C2461" w:rsidP="00965C4D"/>
    <w:p w14:paraId="7E8A4646" w14:textId="703DE8BE" w:rsidR="00514FE0" w:rsidRDefault="00514FE0" w:rsidP="00965C4D">
      <w:r>
        <w:t>Q13-Q</w:t>
      </w:r>
      <w:r w:rsidR="00A66238">
        <w:t>15</w:t>
      </w:r>
      <w:r>
        <w:t>. In the Week03 assignment, you did box plots of the Macrophage vs. SMC groups. The data for each group is highly skewed</w:t>
      </w:r>
      <w:r w:rsidR="00A66238">
        <w:t>, but there is no evidence of heteroscedasticity as the standard deviations for both groups are almost the same.</w:t>
      </w:r>
      <w:r>
        <w:t xml:space="preserve"> The mean, median, SD, and skewness values are shown below: </w:t>
      </w:r>
    </w:p>
    <w:p w14:paraId="1216A68E" w14:textId="6D01CB79" w:rsidR="00E7613A" w:rsidRDefault="00E7613A" w:rsidP="00965C4D">
      <w:r w:rsidRPr="00E70168">
        <w:rPr>
          <w:highlight w:val="yellow"/>
        </w:rPr>
        <w:t xml:space="preserve">Describe which transformation used, if you set up your own function in </w:t>
      </w:r>
      <w:proofErr w:type="spellStart"/>
      <w:r w:rsidRPr="00E70168">
        <w:rPr>
          <w:highlight w:val="yellow"/>
        </w:rPr>
        <w:t>Graphpad</w:t>
      </w:r>
      <w:proofErr w:type="spellEnd"/>
      <w:r w:rsidRPr="00E70168">
        <w:rPr>
          <w:highlight w:val="yellow"/>
        </w:rPr>
        <w:t>, explain it.</w:t>
      </w:r>
    </w:p>
    <w:p w14:paraId="19B6D4B5" w14:textId="77777777" w:rsidR="00514FE0" w:rsidRDefault="00514FE0" w:rsidP="00965C4D"/>
    <w:p w14:paraId="160ADF2D" w14:textId="77777777" w:rsidR="00514FE0" w:rsidRPr="00CB6100" w:rsidRDefault="00514FE0" w:rsidP="00514FE0">
      <w:pPr>
        <w:rPr>
          <w:u w:val="single"/>
        </w:rPr>
      </w:pPr>
      <w:r>
        <w:tab/>
      </w:r>
      <w:r>
        <w:tab/>
      </w:r>
      <w:r>
        <w:tab/>
      </w:r>
      <w:r w:rsidRPr="00122FAB">
        <w:rPr>
          <w:u w:val="single"/>
        </w:rPr>
        <w:t>Macrophage</w:t>
      </w:r>
      <w:r w:rsidRPr="00122FAB">
        <w:rPr>
          <w:u w:val="single"/>
        </w:rPr>
        <w:tab/>
        <w:t>SMC</w:t>
      </w:r>
    </w:p>
    <w:p w14:paraId="3A207666" w14:textId="77777777" w:rsidR="00514FE0" w:rsidRPr="00514FE0" w:rsidRDefault="00514FE0" w:rsidP="00514FE0">
      <w:r w:rsidRPr="00514FE0">
        <w:t>Mean</w:t>
      </w:r>
      <w:r w:rsidRPr="00514FE0">
        <w:tab/>
      </w:r>
      <w:r w:rsidRPr="00514FE0">
        <w:tab/>
      </w:r>
      <w:r w:rsidRPr="00514FE0">
        <w:tab/>
        <w:t>12.97</w:t>
      </w:r>
      <w:r w:rsidRPr="00514FE0">
        <w:tab/>
      </w:r>
      <w:r w:rsidRPr="00514FE0">
        <w:tab/>
        <w:t>9.48</w:t>
      </w:r>
    </w:p>
    <w:p w14:paraId="0A6AF19D" w14:textId="77777777" w:rsidR="00514FE0" w:rsidRPr="00514FE0" w:rsidRDefault="00514FE0" w:rsidP="00514FE0">
      <w:r w:rsidRPr="00514FE0">
        <w:t>Median</w:t>
      </w:r>
      <w:r w:rsidRPr="00514FE0">
        <w:tab/>
      </w:r>
      <w:r w:rsidRPr="00514FE0">
        <w:tab/>
      </w:r>
      <w:r w:rsidRPr="00514FE0">
        <w:tab/>
        <w:t>9.87</w:t>
      </w:r>
      <w:r w:rsidRPr="00514FE0">
        <w:tab/>
      </w:r>
      <w:r w:rsidRPr="00514FE0">
        <w:tab/>
        <w:t>5.75</w:t>
      </w:r>
    </w:p>
    <w:p w14:paraId="43C3BD3F" w14:textId="77777777" w:rsidR="00514FE0" w:rsidRPr="00514FE0" w:rsidRDefault="00514FE0" w:rsidP="00514FE0">
      <w:r w:rsidRPr="00514FE0">
        <w:t>SD</w:t>
      </w:r>
      <w:r w:rsidRPr="00514FE0">
        <w:tab/>
      </w:r>
      <w:r w:rsidRPr="00514FE0">
        <w:tab/>
      </w:r>
      <w:r w:rsidRPr="00514FE0">
        <w:tab/>
        <w:t>10.44</w:t>
      </w:r>
      <w:r w:rsidRPr="00514FE0">
        <w:tab/>
      </w:r>
      <w:r w:rsidRPr="00514FE0">
        <w:tab/>
        <w:t>10.92</w:t>
      </w:r>
    </w:p>
    <w:p w14:paraId="473FEFFB" w14:textId="77777777" w:rsidR="00514FE0" w:rsidRPr="00514FE0" w:rsidRDefault="00514FE0" w:rsidP="00514FE0">
      <w:r w:rsidRPr="00514FE0">
        <w:t>Skewness</w:t>
      </w:r>
      <w:r w:rsidRPr="00514FE0">
        <w:tab/>
      </w:r>
      <w:r w:rsidRPr="00514FE0">
        <w:tab/>
        <w:t>1.56</w:t>
      </w:r>
      <w:r w:rsidRPr="00514FE0">
        <w:tab/>
      </w:r>
      <w:r w:rsidRPr="00514FE0">
        <w:tab/>
        <w:t>1.92</w:t>
      </w:r>
    </w:p>
    <w:p w14:paraId="7AE63EB5" w14:textId="77777777" w:rsidR="00514FE0" w:rsidRDefault="00514FE0" w:rsidP="00965C4D"/>
    <w:p w14:paraId="6E008D61" w14:textId="77777777" w:rsidR="00514FE0" w:rsidRDefault="00514FE0" w:rsidP="00965C4D">
      <w:r>
        <w:t xml:space="preserve">Q13. Apply an appropriate data transformation and </w:t>
      </w:r>
      <w:r w:rsidR="0003117C">
        <w:t>complete the table below (</w:t>
      </w:r>
      <w:r w:rsidR="00A66238">
        <w:t>Data to two decimal points; 2</w:t>
      </w:r>
      <w:r w:rsidR="0003117C">
        <w:t xml:space="preserve"> pts)</w:t>
      </w:r>
    </w:p>
    <w:p w14:paraId="263CA42C" w14:textId="77777777" w:rsidR="00514FE0" w:rsidRDefault="00514FE0" w:rsidP="00965C4D"/>
    <w:p w14:paraId="7F72EF0B" w14:textId="77777777" w:rsidR="0003117C" w:rsidRPr="00CB6100" w:rsidRDefault="0003117C" w:rsidP="0003117C">
      <w:pPr>
        <w:rPr>
          <w:u w:val="single"/>
        </w:rPr>
      </w:pPr>
      <w:r>
        <w:tab/>
      </w:r>
      <w:r>
        <w:tab/>
      </w:r>
      <w:r>
        <w:tab/>
      </w:r>
      <w:r w:rsidRPr="00122FAB">
        <w:rPr>
          <w:u w:val="single"/>
        </w:rPr>
        <w:t>Macrophage</w:t>
      </w:r>
      <w:r w:rsidRPr="00122FAB">
        <w:rPr>
          <w:u w:val="single"/>
        </w:rPr>
        <w:tab/>
        <w:t>SMC</w:t>
      </w:r>
    </w:p>
    <w:p w14:paraId="774968A3" w14:textId="77777777" w:rsidR="0003117C" w:rsidRPr="00514FE0" w:rsidRDefault="0003117C" w:rsidP="0003117C">
      <w:r w:rsidRPr="00514FE0">
        <w:lastRenderedPageBreak/>
        <w:t>Mean</w:t>
      </w:r>
      <w:r w:rsidRPr="00514FE0">
        <w:tab/>
      </w:r>
      <w:r w:rsidRPr="00514FE0">
        <w:tab/>
      </w:r>
      <w:r w:rsidRPr="00514FE0">
        <w:tab/>
      </w:r>
      <w:r w:rsidRPr="0003117C">
        <w:rPr>
          <w:color w:val="FF0000"/>
        </w:rPr>
        <w:t>2.32</w:t>
      </w:r>
      <w:r w:rsidRPr="0003117C">
        <w:rPr>
          <w:color w:val="FF0000"/>
        </w:rPr>
        <w:tab/>
      </w:r>
      <w:r w:rsidRPr="0003117C">
        <w:rPr>
          <w:color w:val="FF0000"/>
        </w:rPr>
        <w:tab/>
        <w:t>1.83</w:t>
      </w:r>
    </w:p>
    <w:p w14:paraId="564027EE" w14:textId="77777777" w:rsidR="0003117C" w:rsidRPr="00514FE0" w:rsidRDefault="0003117C" w:rsidP="0003117C">
      <w:r w:rsidRPr="00514FE0">
        <w:t>Median</w:t>
      </w:r>
      <w:r w:rsidRPr="00514FE0">
        <w:tab/>
      </w:r>
      <w:r w:rsidRPr="00514FE0">
        <w:tab/>
      </w:r>
      <w:r w:rsidRPr="00514FE0">
        <w:tab/>
      </w:r>
      <w:r w:rsidRPr="0003117C">
        <w:rPr>
          <w:color w:val="FF0000"/>
        </w:rPr>
        <w:t>2.39</w:t>
      </w:r>
      <w:r w:rsidRPr="0003117C">
        <w:rPr>
          <w:color w:val="FF0000"/>
        </w:rPr>
        <w:tab/>
      </w:r>
      <w:r w:rsidRPr="0003117C">
        <w:rPr>
          <w:color w:val="FF0000"/>
        </w:rPr>
        <w:tab/>
        <w:t>1.91</w:t>
      </w:r>
    </w:p>
    <w:p w14:paraId="7648B2E5" w14:textId="77777777" w:rsidR="0003117C" w:rsidRPr="00514FE0" w:rsidRDefault="0003117C" w:rsidP="0003117C">
      <w:r w:rsidRPr="00514FE0">
        <w:t>SD</w:t>
      </w:r>
      <w:r w:rsidRPr="00514FE0">
        <w:tab/>
      </w:r>
      <w:r w:rsidRPr="00514FE0">
        <w:tab/>
      </w:r>
      <w:r w:rsidRPr="00514FE0">
        <w:tab/>
      </w:r>
      <w:r w:rsidRPr="0003117C">
        <w:rPr>
          <w:color w:val="FF0000"/>
        </w:rPr>
        <w:t>0.83</w:t>
      </w:r>
      <w:r w:rsidRPr="0003117C">
        <w:rPr>
          <w:color w:val="FF0000"/>
        </w:rPr>
        <w:tab/>
      </w:r>
      <w:r w:rsidRPr="0003117C">
        <w:rPr>
          <w:color w:val="FF0000"/>
        </w:rPr>
        <w:tab/>
        <w:t>1.06</w:t>
      </w:r>
    </w:p>
    <w:p w14:paraId="5E03E86F" w14:textId="77777777" w:rsidR="0003117C" w:rsidRPr="00514FE0" w:rsidRDefault="0003117C" w:rsidP="0003117C">
      <w:r w:rsidRPr="00514FE0">
        <w:t>Skewness</w:t>
      </w:r>
      <w:r w:rsidRPr="00514FE0">
        <w:tab/>
      </w:r>
      <w:r w:rsidRPr="00514FE0">
        <w:tab/>
      </w:r>
      <w:r w:rsidRPr="00A66238">
        <w:rPr>
          <w:color w:val="FF0000"/>
        </w:rPr>
        <w:t>-0.64</w:t>
      </w:r>
      <w:r w:rsidRPr="00A66238">
        <w:rPr>
          <w:color w:val="FF0000"/>
        </w:rPr>
        <w:tab/>
      </w:r>
      <w:r w:rsidRPr="00A66238">
        <w:rPr>
          <w:color w:val="FF0000"/>
        </w:rPr>
        <w:tab/>
        <w:t>-0.02</w:t>
      </w:r>
    </w:p>
    <w:p w14:paraId="56F8E43B" w14:textId="2D860561" w:rsidR="00514FE0" w:rsidRDefault="00A66238" w:rsidP="00965C4D">
      <w:pPr>
        <w:rPr>
          <w:color w:val="FF0000"/>
        </w:rPr>
      </w:pPr>
      <w:r>
        <w:t>Transformation used</w:t>
      </w:r>
      <w:r>
        <w:tab/>
        <w:t xml:space="preserve">____________________ </w:t>
      </w:r>
      <w:r w:rsidRPr="00A66238">
        <w:rPr>
          <w:color w:val="FF0000"/>
        </w:rPr>
        <w:t>I did L</w:t>
      </w:r>
      <w:r w:rsidR="00C91562">
        <w:rPr>
          <w:color w:val="FF0000"/>
        </w:rPr>
        <w:t>n</w:t>
      </w:r>
      <w:r w:rsidRPr="00A66238">
        <w:rPr>
          <w:color w:val="FF0000"/>
        </w:rPr>
        <w:t>(Y+1)</w:t>
      </w:r>
    </w:p>
    <w:p w14:paraId="3C62AF1D" w14:textId="30E4AD53" w:rsidR="00C91562" w:rsidRDefault="00C91562" w:rsidP="00965C4D">
      <w:pPr>
        <w:rPr>
          <w:color w:val="FF0000"/>
        </w:rPr>
      </w:pPr>
    </w:p>
    <w:p w14:paraId="4FDA0F0F" w14:textId="3CFF91AD" w:rsidR="00C91562" w:rsidRPr="00E70168" w:rsidRDefault="00C91562" w:rsidP="00965C4D">
      <w:pPr>
        <w:rPr>
          <w:color w:val="FF0000"/>
          <w:highlight w:val="yellow"/>
        </w:rPr>
      </w:pPr>
      <w:r w:rsidRPr="00E70168">
        <w:rPr>
          <w:color w:val="FF0000"/>
          <w:highlight w:val="yellow"/>
        </w:rPr>
        <w:t>If you are using log</w:t>
      </w:r>
      <w:r w:rsidRPr="00E70168">
        <w:rPr>
          <w:color w:val="FF0000"/>
          <w:highlight w:val="yellow"/>
          <w:vertAlign w:val="subscript"/>
        </w:rPr>
        <w:t>10</w:t>
      </w:r>
      <w:r w:rsidRPr="00E70168">
        <w:rPr>
          <w:color w:val="FF0000"/>
          <w:highlight w:val="yellow"/>
        </w:rPr>
        <w:t>, just see the result below.</w:t>
      </w:r>
    </w:p>
    <w:p w14:paraId="25589995" w14:textId="02FB9DB2" w:rsidR="00A66238" w:rsidRDefault="00C91562" w:rsidP="00965C4D">
      <w:r w:rsidRPr="00E70168">
        <w:rPr>
          <w:noProof/>
          <w:highlight w:val="yellow"/>
        </w:rPr>
        <w:drawing>
          <wp:inline distT="0" distB="0" distL="0" distR="0" wp14:anchorId="09DD682B" wp14:editId="1068D5FC">
            <wp:extent cx="2286000" cy="94593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0441" cy="951907"/>
                    </a:xfrm>
                    <a:prstGeom prst="rect">
                      <a:avLst/>
                    </a:prstGeom>
                  </pic:spPr>
                </pic:pic>
              </a:graphicData>
            </a:graphic>
          </wp:inline>
        </w:drawing>
      </w:r>
    </w:p>
    <w:p w14:paraId="53089D0E" w14:textId="77777777" w:rsidR="00A66238" w:rsidRPr="00A66238" w:rsidRDefault="00A66238" w:rsidP="00965C4D">
      <w:pPr>
        <w:rPr>
          <w:color w:val="FF0000"/>
        </w:rPr>
      </w:pPr>
      <w:r w:rsidRPr="00A66238">
        <w:rPr>
          <w:color w:val="FF0000"/>
        </w:rPr>
        <w:t>TAs 0.25 points for each answer. If they do a different  transformation and the data values are correct for that transformation, take off 1point.</w:t>
      </w:r>
    </w:p>
    <w:p w14:paraId="0C7DF735" w14:textId="77777777" w:rsidR="00A66238" w:rsidRDefault="00A66238" w:rsidP="00965C4D"/>
    <w:p w14:paraId="57816CEA" w14:textId="683EBA48" w:rsidR="00514FE0" w:rsidRDefault="00A66238" w:rsidP="00965C4D">
      <w:r>
        <w:t>Q14. P</w:t>
      </w:r>
      <w:r w:rsidR="00514FE0">
        <w:t xml:space="preserve">lot the </w:t>
      </w:r>
      <w:r>
        <w:t xml:space="preserve">transformed </w:t>
      </w:r>
      <w:r w:rsidR="00514FE0">
        <w:t>data</w:t>
      </w:r>
      <w:r>
        <w:t xml:space="preserve"> using box plots</w:t>
      </w:r>
      <w:r w:rsidR="00E7613A">
        <w:t xml:space="preserve"> with </w:t>
      </w:r>
      <w:r w:rsidR="00514FE0">
        <w:t>. Copy the box plots of the transformed data below. You can show them on the same</w:t>
      </w:r>
      <w:r>
        <w:t xml:space="preserve"> plot. (1 </w:t>
      </w:r>
      <w:proofErr w:type="spellStart"/>
      <w:r>
        <w:t>pt</w:t>
      </w:r>
      <w:proofErr w:type="spellEnd"/>
      <w:r>
        <w:t>)</w:t>
      </w:r>
    </w:p>
    <w:p w14:paraId="1B3C43D9" w14:textId="77777777" w:rsidR="00A66238" w:rsidRDefault="00A66238" w:rsidP="00965C4D"/>
    <w:p w14:paraId="72039274" w14:textId="77777777" w:rsidR="00514FE0" w:rsidRDefault="00A66238" w:rsidP="00965C4D">
      <w:r>
        <w:rPr>
          <w:noProof/>
        </w:rPr>
        <w:drawing>
          <wp:inline distT="0" distB="0" distL="0" distR="0" wp14:anchorId="54658AF8" wp14:editId="5691313F">
            <wp:extent cx="3048000" cy="2251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5684" cy="2264946"/>
                    </a:xfrm>
                    <a:prstGeom prst="rect">
                      <a:avLst/>
                    </a:prstGeom>
                    <a:noFill/>
                    <a:ln>
                      <a:noFill/>
                    </a:ln>
                  </pic:spPr>
                </pic:pic>
              </a:graphicData>
            </a:graphic>
          </wp:inline>
        </w:drawing>
      </w:r>
    </w:p>
    <w:p w14:paraId="0E1655F1" w14:textId="77777777" w:rsidR="00A66238" w:rsidRDefault="00A66238" w:rsidP="00965C4D"/>
    <w:p w14:paraId="09EBC450" w14:textId="15716063" w:rsidR="00A66238" w:rsidRDefault="00A66238" w:rsidP="00965C4D">
      <w:r>
        <w:t>Q15. Do you think your transformation worked (i.e., the data are more symmetrical)</w:t>
      </w:r>
      <w:r w:rsidR="004E1149">
        <w:t>? State all the evidence for yes or no. (2 pts)</w:t>
      </w:r>
      <w:r w:rsidR="00E7613A">
        <w:t xml:space="preserve"> answer about the what you get from the table and the boxplot with whiskers.</w:t>
      </w:r>
    </w:p>
    <w:p w14:paraId="34D6E8A9" w14:textId="77777777" w:rsidR="004E1149" w:rsidRDefault="004E1149" w:rsidP="00965C4D"/>
    <w:p w14:paraId="014A87F3" w14:textId="77777777" w:rsidR="00E7613A" w:rsidRDefault="004E1149" w:rsidP="00965C4D">
      <w:pPr>
        <w:rPr>
          <w:color w:val="FF0000"/>
        </w:rPr>
      </w:pPr>
      <w:proofErr w:type="gramStart"/>
      <w:r w:rsidRPr="004E1149">
        <w:rPr>
          <w:color w:val="FF0000"/>
        </w:rPr>
        <w:t>Yes</w:t>
      </w:r>
      <w:proofErr w:type="gramEnd"/>
      <w:r w:rsidRPr="004E1149">
        <w:rPr>
          <w:color w:val="FF0000"/>
        </w:rPr>
        <w:t xml:space="preserve"> the LN(Y+1) transformation seemed to work. </w:t>
      </w:r>
    </w:p>
    <w:p w14:paraId="07AF4F1A" w14:textId="7D5223FA" w:rsidR="00E7613A" w:rsidRDefault="00E7613A" w:rsidP="00965C4D">
      <w:pPr>
        <w:rPr>
          <w:color w:val="FF0000"/>
        </w:rPr>
      </w:pPr>
      <w:r>
        <w:rPr>
          <w:color w:val="FF0000"/>
        </w:rPr>
        <w:t xml:space="preserve">From the table we see, </w:t>
      </w:r>
      <w:proofErr w:type="gramStart"/>
      <w:r w:rsidR="004E1149" w:rsidRPr="004E1149">
        <w:rPr>
          <w:color w:val="FF0000"/>
        </w:rPr>
        <w:t>The</w:t>
      </w:r>
      <w:proofErr w:type="gramEnd"/>
      <w:r w:rsidR="004E1149" w:rsidRPr="004E1149">
        <w:rPr>
          <w:color w:val="FF0000"/>
        </w:rPr>
        <w:t xml:space="preserve"> means and medians for each group are similar and skewness level is less, although skewness is still moderate for the macrophage group.</w:t>
      </w:r>
      <w:r w:rsidR="004E1149">
        <w:rPr>
          <w:color w:val="FF0000"/>
        </w:rPr>
        <w:t xml:space="preserve"> </w:t>
      </w:r>
    </w:p>
    <w:p w14:paraId="33A86CB1" w14:textId="2CD1FC1B" w:rsidR="004E1149" w:rsidRDefault="00E7613A" w:rsidP="00965C4D">
      <w:pPr>
        <w:rPr>
          <w:color w:val="FF0000"/>
        </w:rPr>
      </w:pPr>
      <w:r>
        <w:rPr>
          <w:color w:val="FF0000"/>
        </w:rPr>
        <w:t xml:space="preserve">From the boxplot: </w:t>
      </w:r>
      <w:r w:rsidR="004E1149">
        <w:rPr>
          <w:color w:val="FF0000"/>
        </w:rPr>
        <w:t>The box plots also show more symmetry with the medians near the center of the box and the whiskers are more equal in length.</w:t>
      </w:r>
    </w:p>
    <w:p w14:paraId="5F5E9F36" w14:textId="77777777" w:rsidR="004E1149" w:rsidRDefault="004E1149" w:rsidP="00965C4D">
      <w:pPr>
        <w:rPr>
          <w:color w:val="FF0000"/>
        </w:rPr>
      </w:pPr>
    </w:p>
    <w:p w14:paraId="4C0EBD72" w14:textId="77777777" w:rsidR="00514FE0" w:rsidRPr="004E1149" w:rsidRDefault="004E1149" w:rsidP="00965C4D">
      <w:pPr>
        <w:rPr>
          <w:color w:val="FF0000"/>
        </w:rPr>
      </w:pPr>
      <w:r>
        <w:rPr>
          <w:color w:val="FF0000"/>
        </w:rPr>
        <w:t xml:space="preserve">TA’s, since asked them to plot box plots, they need to say something about them in their answer. If they don’t, take off 0.5 points. If they don’t mention the mean, median closeness of skewness, take of 0.5 points.  </w:t>
      </w:r>
    </w:p>
    <w:p w14:paraId="6C86AEA7" w14:textId="77777777" w:rsidR="00514FE0" w:rsidRDefault="00514FE0" w:rsidP="00965C4D"/>
    <w:p w14:paraId="05E7409F" w14:textId="77777777" w:rsidR="00744A05" w:rsidRDefault="00744A05" w:rsidP="00965C4D">
      <w:r>
        <w:t>Q</w:t>
      </w:r>
      <w:r w:rsidR="00BB07A9">
        <w:t>16</w:t>
      </w:r>
      <w:r w:rsidR="00F975EC">
        <w:t>a-d</w:t>
      </w:r>
      <w:r>
        <w:t xml:space="preserve">. An experiment was done where cells from the same breast cancer cell line were injected into two mammary pads (one </w:t>
      </w:r>
      <w:r w:rsidR="008F3FEA">
        <w:t xml:space="preserve">on the </w:t>
      </w:r>
      <w:r>
        <w:t>right side, one</w:t>
      </w:r>
      <w:r w:rsidR="008F3FEA">
        <w:t xml:space="preserve"> on the</w:t>
      </w:r>
      <w:r>
        <w:t xml:space="preserve"> left side) of each </w:t>
      </w:r>
      <w:r w:rsidR="008F3FEA">
        <w:t xml:space="preserve">of 46 </w:t>
      </w:r>
      <w:r>
        <w:t>m</w:t>
      </w:r>
      <w:r w:rsidR="008F3FEA">
        <w:t>ice</w:t>
      </w:r>
      <w:r>
        <w:t xml:space="preserve">. </w:t>
      </w:r>
      <w:r w:rsidR="008F3FEA">
        <w:t>The</w:t>
      </w:r>
      <w:r>
        <w:t xml:space="preserve"> mice were randomized into either placebo or treatment group. The mice were studied for four weeks</w:t>
      </w:r>
      <w:r w:rsidR="008F3FEA">
        <w:t>. At the end of the 4 week period, t</w:t>
      </w:r>
      <w:r>
        <w:t xml:space="preserve">he volume for each tumor </w:t>
      </w:r>
      <w:r w:rsidR="008F3FEA">
        <w:t xml:space="preserve">in each animal </w:t>
      </w:r>
      <w:r>
        <w:t>was measured using calipers</w:t>
      </w:r>
      <w:r w:rsidR="008F3FEA">
        <w:t>. Total tumor burden was calculated as the sum of volumes of the tumors on the right and left sides.</w:t>
      </w:r>
      <w:r>
        <w:t xml:space="preserve"> </w:t>
      </w:r>
    </w:p>
    <w:p w14:paraId="13A6C24C" w14:textId="77777777" w:rsidR="008F3FEA" w:rsidRDefault="008F3FEA" w:rsidP="00965C4D"/>
    <w:p w14:paraId="7F78895D" w14:textId="77777777" w:rsidR="008F3FEA" w:rsidRDefault="00F975EC" w:rsidP="00965C4D">
      <w:r>
        <w:lastRenderedPageBreak/>
        <w:t>Q</w:t>
      </w:r>
      <w:r w:rsidR="00BB07A9">
        <w:t>16</w:t>
      </w:r>
      <w:r>
        <w:t xml:space="preserve">a. </w:t>
      </w:r>
      <w:r w:rsidR="008F3FEA">
        <w:t xml:space="preserve">What is the total n for this experiment? </w:t>
      </w:r>
      <w:r>
        <w:t xml:space="preserve">(1 </w:t>
      </w:r>
      <w:proofErr w:type="spellStart"/>
      <w:r>
        <w:t>pt</w:t>
      </w:r>
      <w:proofErr w:type="spellEnd"/>
      <w:r>
        <w:t xml:space="preserve">)  </w:t>
      </w:r>
      <w:r w:rsidR="008F3FEA" w:rsidRPr="00F975EC">
        <w:rPr>
          <w:color w:val="FF0000"/>
        </w:rPr>
        <w:t>46</w:t>
      </w:r>
    </w:p>
    <w:p w14:paraId="4E3AB7FC" w14:textId="77777777" w:rsidR="008F3FEA" w:rsidRDefault="008F3FEA" w:rsidP="00965C4D"/>
    <w:p w14:paraId="3DB11A7C" w14:textId="77777777" w:rsidR="008F3FEA" w:rsidRDefault="00F975EC" w:rsidP="00965C4D">
      <w:r>
        <w:t>Q1</w:t>
      </w:r>
      <w:r w:rsidR="00BB07A9">
        <w:t>6</w:t>
      </w:r>
      <w:r>
        <w:t xml:space="preserve">b. </w:t>
      </w:r>
      <w:r w:rsidR="008F3FEA">
        <w:t>What is the experimental unit?</w:t>
      </w:r>
      <w:r>
        <w:t xml:space="preserve"> (1 </w:t>
      </w:r>
      <w:proofErr w:type="spellStart"/>
      <w:r>
        <w:t>pt</w:t>
      </w:r>
      <w:proofErr w:type="spellEnd"/>
      <w:r>
        <w:t>)</w:t>
      </w:r>
      <w:r w:rsidR="008F3FEA">
        <w:t xml:space="preserve"> </w:t>
      </w:r>
      <w:r w:rsidR="008F3FEA" w:rsidRPr="00F975EC">
        <w:rPr>
          <w:color w:val="FF0000"/>
        </w:rPr>
        <w:t>The mouse</w:t>
      </w:r>
    </w:p>
    <w:p w14:paraId="4E51DC04" w14:textId="77777777" w:rsidR="008F3FEA" w:rsidRDefault="008F3FEA" w:rsidP="00965C4D"/>
    <w:p w14:paraId="35725E8B" w14:textId="77777777" w:rsidR="008F3FEA" w:rsidRDefault="00F975EC" w:rsidP="00965C4D">
      <w:r>
        <w:t>Q1</w:t>
      </w:r>
      <w:r w:rsidR="00BB07A9">
        <w:t>6</w:t>
      </w:r>
      <w:r>
        <w:t xml:space="preserve">c. </w:t>
      </w:r>
      <w:r w:rsidR="008F3FEA">
        <w:t xml:space="preserve">What is the observational unit? </w:t>
      </w:r>
      <w:r>
        <w:t xml:space="preserve">(1 </w:t>
      </w:r>
      <w:proofErr w:type="spellStart"/>
      <w:r>
        <w:t>pt</w:t>
      </w:r>
      <w:proofErr w:type="spellEnd"/>
      <w:r>
        <w:t xml:space="preserve">) </w:t>
      </w:r>
      <w:r w:rsidR="008F3FEA" w:rsidRPr="00F975EC">
        <w:rPr>
          <w:color w:val="FF0000"/>
        </w:rPr>
        <w:t>The tumor</w:t>
      </w:r>
    </w:p>
    <w:p w14:paraId="7FA1D335" w14:textId="77777777" w:rsidR="008F3FEA" w:rsidRDefault="008F3FEA" w:rsidP="00965C4D"/>
    <w:p w14:paraId="7E309ADA" w14:textId="08703A85" w:rsidR="008F3FEA" w:rsidRDefault="00F975EC" w:rsidP="00965C4D">
      <w:r>
        <w:t>Q1</w:t>
      </w:r>
      <w:r w:rsidR="00BB07A9">
        <w:t>6</w:t>
      </w:r>
      <w:r>
        <w:t xml:space="preserve">d. </w:t>
      </w:r>
      <w:r w:rsidR="008F3FEA">
        <w:t xml:space="preserve">What is the statistical unit? </w:t>
      </w:r>
      <w:r>
        <w:t xml:space="preserve">(1 </w:t>
      </w:r>
      <w:proofErr w:type="spellStart"/>
      <w:r>
        <w:t>pt</w:t>
      </w:r>
      <w:proofErr w:type="spellEnd"/>
      <w:r>
        <w:t xml:space="preserve">) </w:t>
      </w:r>
      <w:r w:rsidR="008F3FEA" w:rsidRPr="00E70168">
        <w:rPr>
          <w:color w:val="FF0000"/>
          <w:highlight w:val="yellow"/>
        </w:rPr>
        <w:t>The mouse</w:t>
      </w:r>
      <w:r w:rsidR="00E7613A" w:rsidRPr="00E70168">
        <w:rPr>
          <w:color w:val="FF0000"/>
          <w:highlight w:val="yellow"/>
        </w:rPr>
        <w:t>, the sum of tumor.</w:t>
      </w:r>
    </w:p>
    <w:p w14:paraId="29B18E1D" w14:textId="77777777" w:rsidR="00744A05" w:rsidRDefault="00744A05" w:rsidP="00965C4D"/>
    <w:p w14:paraId="1BA5BE30" w14:textId="77777777" w:rsidR="00DF4C1D" w:rsidRDefault="00DF4C1D" w:rsidP="00965C4D"/>
    <w:p w14:paraId="407DEE23" w14:textId="77777777" w:rsidR="00DF4C1D" w:rsidRDefault="00DF4C1D" w:rsidP="00965C4D"/>
    <w:p w14:paraId="3A257F1F" w14:textId="77777777" w:rsidR="00965C4D" w:rsidRDefault="00965C4D" w:rsidP="00965C4D"/>
    <w:p w14:paraId="4B8A89E6" w14:textId="77777777" w:rsidR="00A14282" w:rsidRDefault="00A14282" w:rsidP="00A14282"/>
    <w:p w14:paraId="1CD91AE4" w14:textId="77777777" w:rsidR="00A14282" w:rsidRDefault="00A14282"/>
    <w:sectPr w:rsidR="00A14282" w:rsidSect="00E9222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y King">
    <w15:presenceInfo w15:providerId="Windows Live" w15:userId="2a4dd154c159c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22F"/>
    <w:rsid w:val="0003117C"/>
    <w:rsid w:val="0003492B"/>
    <w:rsid w:val="0008105C"/>
    <w:rsid w:val="00116A89"/>
    <w:rsid w:val="00287C15"/>
    <w:rsid w:val="004D537A"/>
    <w:rsid w:val="004E1149"/>
    <w:rsid w:val="005036DC"/>
    <w:rsid w:val="00513B26"/>
    <w:rsid w:val="00514FE0"/>
    <w:rsid w:val="0057140E"/>
    <w:rsid w:val="006C2461"/>
    <w:rsid w:val="006C64F0"/>
    <w:rsid w:val="00744A05"/>
    <w:rsid w:val="007B250E"/>
    <w:rsid w:val="008F3FEA"/>
    <w:rsid w:val="00910C78"/>
    <w:rsid w:val="00965C4D"/>
    <w:rsid w:val="00A14282"/>
    <w:rsid w:val="00A66238"/>
    <w:rsid w:val="00A8711F"/>
    <w:rsid w:val="00AC7970"/>
    <w:rsid w:val="00AE093B"/>
    <w:rsid w:val="00B62FD3"/>
    <w:rsid w:val="00B822CE"/>
    <w:rsid w:val="00BB07A9"/>
    <w:rsid w:val="00C66721"/>
    <w:rsid w:val="00C91562"/>
    <w:rsid w:val="00CC4EED"/>
    <w:rsid w:val="00CE2C99"/>
    <w:rsid w:val="00DC1B1E"/>
    <w:rsid w:val="00DF4C1D"/>
    <w:rsid w:val="00E14A48"/>
    <w:rsid w:val="00E70168"/>
    <w:rsid w:val="00E7613A"/>
    <w:rsid w:val="00E9222F"/>
    <w:rsid w:val="00F14F13"/>
    <w:rsid w:val="00F97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3E03"/>
  <w15:chartTrackingRefBased/>
  <w15:docId w15:val="{935038A3-1AD0-4DA2-8CEF-EDFC8B1B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1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13A"/>
    <w:rPr>
      <w:rFonts w:ascii="Segoe UI" w:hAnsi="Segoe UI" w:cs="Segoe UI"/>
      <w:sz w:val="18"/>
      <w:szCs w:val="18"/>
    </w:rPr>
  </w:style>
  <w:style w:type="character" w:styleId="CommentReference">
    <w:name w:val="annotation reference"/>
    <w:basedOn w:val="DefaultParagraphFont"/>
    <w:uiPriority w:val="99"/>
    <w:semiHidden/>
    <w:unhideWhenUsed/>
    <w:rsid w:val="00E7613A"/>
    <w:rPr>
      <w:sz w:val="16"/>
      <w:szCs w:val="16"/>
    </w:rPr>
  </w:style>
  <w:style w:type="paragraph" w:styleId="CommentText">
    <w:name w:val="annotation text"/>
    <w:basedOn w:val="Normal"/>
    <w:link w:val="CommentTextChar"/>
    <w:uiPriority w:val="99"/>
    <w:unhideWhenUsed/>
    <w:rsid w:val="00E7613A"/>
    <w:rPr>
      <w:sz w:val="20"/>
      <w:szCs w:val="20"/>
    </w:rPr>
  </w:style>
  <w:style w:type="character" w:customStyle="1" w:styleId="CommentTextChar">
    <w:name w:val="Comment Text Char"/>
    <w:basedOn w:val="DefaultParagraphFont"/>
    <w:link w:val="CommentText"/>
    <w:uiPriority w:val="99"/>
    <w:rsid w:val="00E7613A"/>
    <w:rPr>
      <w:sz w:val="20"/>
      <w:szCs w:val="20"/>
    </w:rPr>
  </w:style>
  <w:style w:type="paragraph" w:styleId="CommentSubject">
    <w:name w:val="annotation subject"/>
    <w:basedOn w:val="CommentText"/>
    <w:next w:val="CommentText"/>
    <w:link w:val="CommentSubjectChar"/>
    <w:uiPriority w:val="99"/>
    <w:semiHidden/>
    <w:unhideWhenUsed/>
    <w:rsid w:val="00E7613A"/>
    <w:rPr>
      <w:b/>
      <w:bCs/>
    </w:rPr>
  </w:style>
  <w:style w:type="character" w:customStyle="1" w:styleId="CommentSubjectChar">
    <w:name w:val="Comment Subject Char"/>
    <w:basedOn w:val="CommentTextChar"/>
    <w:link w:val="CommentSubject"/>
    <w:uiPriority w:val="99"/>
    <w:semiHidden/>
    <w:rsid w:val="00E761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62544">
      <w:bodyDiv w:val="1"/>
      <w:marLeft w:val="0"/>
      <w:marRight w:val="0"/>
      <w:marTop w:val="0"/>
      <w:marBottom w:val="0"/>
      <w:divBdr>
        <w:top w:val="none" w:sz="0" w:space="0" w:color="auto"/>
        <w:left w:val="none" w:sz="0" w:space="0" w:color="auto"/>
        <w:bottom w:val="none" w:sz="0" w:space="0" w:color="auto"/>
        <w:right w:val="none" w:sz="0" w:space="0" w:color="auto"/>
      </w:divBdr>
      <w:divsChild>
        <w:div w:id="100952143">
          <w:marLeft w:val="0"/>
          <w:marRight w:val="-11728"/>
          <w:marTop w:val="0"/>
          <w:marBottom w:val="0"/>
          <w:divBdr>
            <w:top w:val="none" w:sz="0" w:space="0" w:color="auto"/>
            <w:left w:val="none" w:sz="0" w:space="0" w:color="auto"/>
            <w:bottom w:val="none" w:sz="0" w:space="0" w:color="auto"/>
            <w:right w:val="none" w:sz="0" w:space="0" w:color="auto"/>
          </w:divBdr>
        </w:div>
        <w:div w:id="1144347317">
          <w:marLeft w:val="0"/>
          <w:marRight w:val="-11728"/>
          <w:marTop w:val="0"/>
          <w:marBottom w:val="0"/>
          <w:divBdr>
            <w:top w:val="none" w:sz="0" w:space="0" w:color="auto"/>
            <w:left w:val="none" w:sz="0" w:space="0" w:color="auto"/>
            <w:bottom w:val="none" w:sz="0" w:space="0" w:color="auto"/>
            <w:right w:val="none" w:sz="0" w:space="0" w:color="auto"/>
          </w:divBdr>
        </w:div>
        <w:div w:id="2105681158">
          <w:marLeft w:val="0"/>
          <w:marRight w:val="-11728"/>
          <w:marTop w:val="0"/>
          <w:marBottom w:val="0"/>
          <w:divBdr>
            <w:top w:val="none" w:sz="0" w:space="0" w:color="auto"/>
            <w:left w:val="none" w:sz="0" w:space="0" w:color="auto"/>
            <w:bottom w:val="none" w:sz="0" w:space="0" w:color="auto"/>
            <w:right w:val="none" w:sz="0" w:space="0" w:color="auto"/>
          </w:divBdr>
        </w:div>
        <w:div w:id="1793285128">
          <w:marLeft w:val="0"/>
          <w:marRight w:val="-11728"/>
          <w:marTop w:val="0"/>
          <w:marBottom w:val="0"/>
          <w:divBdr>
            <w:top w:val="none" w:sz="0" w:space="0" w:color="auto"/>
            <w:left w:val="none" w:sz="0" w:space="0" w:color="auto"/>
            <w:bottom w:val="none" w:sz="0" w:space="0" w:color="auto"/>
            <w:right w:val="none" w:sz="0" w:space="0" w:color="auto"/>
          </w:divBdr>
        </w:div>
        <w:div w:id="876701258">
          <w:marLeft w:val="0"/>
          <w:marRight w:val="-11728"/>
          <w:marTop w:val="0"/>
          <w:marBottom w:val="0"/>
          <w:divBdr>
            <w:top w:val="none" w:sz="0" w:space="0" w:color="auto"/>
            <w:left w:val="none" w:sz="0" w:space="0" w:color="auto"/>
            <w:bottom w:val="none" w:sz="0" w:space="0" w:color="auto"/>
            <w:right w:val="none" w:sz="0" w:space="0" w:color="auto"/>
          </w:divBdr>
        </w:div>
        <w:div w:id="1196966909">
          <w:marLeft w:val="0"/>
          <w:marRight w:val="-11728"/>
          <w:marTop w:val="0"/>
          <w:marBottom w:val="0"/>
          <w:divBdr>
            <w:top w:val="none" w:sz="0" w:space="0" w:color="auto"/>
            <w:left w:val="none" w:sz="0" w:space="0" w:color="auto"/>
            <w:bottom w:val="none" w:sz="0" w:space="0" w:color="auto"/>
            <w:right w:val="none" w:sz="0" w:space="0" w:color="auto"/>
          </w:divBdr>
        </w:div>
        <w:div w:id="1273585519">
          <w:marLeft w:val="0"/>
          <w:marRight w:val="-11728"/>
          <w:marTop w:val="0"/>
          <w:marBottom w:val="0"/>
          <w:divBdr>
            <w:top w:val="none" w:sz="0" w:space="0" w:color="auto"/>
            <w:left w:val="none" w:sz="0" w:space="0" w:color="auto"/>
            <w:bottom w:val="none" w:sz="0" w:space="0" w:color="auto"/>
            <w:right w:val="none" w:sz="0" w:space="0" w:color="auto"/>
          </w:divBdr>
        </w:div>
        <w:div w:id="1417628033">
          <w:marLeft w:val="0"/>
          <w:marRight w:val="-11728"/>
          <w:marTop w:val="0"/>
          <w:marBottom w:val="0"/>
          <w:divBdr>
            <w:top w:val="none" w:sz="0" w:space="0" w:color="auto"/>
            <w:left w:val="none" w:sz="0" w:space="0" w:color="auto"/>
            <w:bottom w:val="none" w:sz="0" w:space="0" w:color="auto"/>
            <w:right w:val="none" w:sz="0" w:space="0" w:color="auto"/>
          </w:divBdr>
        </w:div>
        <w:div w:id="2101101765">
          <w:marLeft w:val="0"/>
          <w:marRight w:val="-11728"/>
          <w:marTop w:val="0"/>
          <w:marBottom w:val="0"/>
          <w:divBdr>
            <w:top w:val="none" w:sz="0" w:space="0" w:color="auto"/>
            <w:left w:val="none" w:sz="0" w:space="0" w:color="auto"/>
            <w:bottom w:val="none" w:sz="0" w:space="0" w:color="auto"/>
            <w:right w:val="none" w:sz="0" w:space="0" w:color="auto"/>
          </w:divBdr>
        </w:div>
        <w:div w:id="1247113606">
          <w:marLeft w:val="0"/>
          <w:marRight w:val="-11728"/>
          <w:marTop w:val="0"/>
          <w:marBottom w:val="0"/>
          <w:divBdr>
            <w:top w:val="none" w:sz="0" w:space="0" w:color="auto"/>
            <w:left w:val="none" w:sz="0" w:space="0" w:color="auto"/>
            <w:bottom w:val="none" w:sz="0" w:space="0" w:color="auto"/>
            <w:right w:val="none" w:sz="0" w:space="0" w:color="auto"/>
          </w:divBdr>
        </w:div>
        <w:div w:id="1441871340">
          <w:marLeft w:val="0"/>
          <w:marRight w:val="-11728"/>
          <w:marTop w:val="0"/>
          <w:marBottom w:val="0"/>
          <w:divBdr>
            <w:top w:val="none" w:sz="0" w:space="0" w:color="auto"/>
            <w:left w:val="none" w:sz="0" w:space="0" w:color="auto"/>
            <w:bottom w:val="none" w:sz="0" w:space="0" w:color="auto"/>
            <w:right w:val="none" w:sz="0" w:space="0" w:color="auto"/>
          </w:divBdr>
        </w:div>
        <w:div w:id="657467086">
          <w:marLeft w:val="0"/>
          <w:marRight w:val="-11728"/>
          <w:marTop w:val="0"/>
          <w:marBottom w:val="0"/>
          <w:divBdr>
            <w:top w:val="none" w:sz="0" w:space="0" w:color="auto"/>
            <w:left w:val="none" w:sz="0" w:space="0" w:color="auto"/>
            <w:bottom w:val="none" w:sz="0" w:space="0" w:color="auto"/>
            <w:right w:val="none" w:sz="0" w:space="0" w:color="auto"/>
          </w:divBdr>
        </w:div>
        <w:div w:id="1091971074">
          <w:marLeft w:val="0"/>
          <w:marRight w:val="-11728"/>
          <w:marTop w:val="0"/>
          <w:marBottom w:val="0"/>
          <w:divBdr>
            <w:top w:val="none" w:sz="0" w:space="0" w:color="auto"/>
            <w:left w:val="none" w:sz="0" w:space="0" w:color="auto"/>
            <w:bottom w:val="none" w:sz="0" w:space="0" w:color="auto"/>
            <w:right w:val="none" w:sz="0" w:space="0" w:color="auto"/>
          </w:divBdr>
        </w:div>
        <w:div w:id="1603487276">
          <w:marLeft w:val="0"/>
          <w:marRight w:val="-11728"/>
          <w:marTop w:val="0"/>
          <w:marBottom w:val="0"/>
          <w:divBdr>
            <w:top w:val="none" w:sz="0" w:space="0" w:color="auto"/>
            <w:left w:val="none" w:sz="0" w:space="0" w:color="auto"/>
            <w:bottom w:val="none" w:sz="0" w:space="0" w:color="auto"/>
            <w:right w:val="none" w:sz="0" w:space="0" w:color="auto"/>
          </w:divBdr>
        </w:div>
        <w:div w:id="518465896">
          <w:marLeft w:val="0"/>
          <w:marRight w:val="-11728"/>
          <w:marTop w:val="0"/>
          <w:marBottom w:val="0"/>
          <w:divBdr>
            <w:top w:val="none" w:sz="0" w:space="0" w:color="auto"/>
            <w:left w:val="none" w:sz="0" w:space="0" w:color="auto"/>
            <w:bottom w:val="none" w:sz="0" w:space="0" w:color="auto"/>
            <w:right w:val="none" w:sz="0" w:space="0" w:color="auto"/>
          </w:divBdr>
        </w:div>
        <w:div w:id="148597538">
          <w:marLeft w:val="0"/>
          <w:marRight w:val="-11728"/>
          <w:marTop w:val="0"/>
          <w:marBottom w:val="0"/>
          <w:divBdr>
            <w:top w:val="none" w:sz="0" w:space="0" w:color="auto"/>
            <w:left w:val="none" w:sz="0" w:space="0" w:color="auto"/>
            <w:bottom w:val="none" w:sz="0" w:space="0" w:color="auto"/>
            <w:right w:val="none" w:sz="0" w:space="0" w:color="auto"/>
          </w:divBdr>
        </w:div>
        <w:div w:id="457341234">
          <w:marLeft w:val="0"/>
          <w:marRight w:val="-11728"/>
          <w:marTop w:val="0"/>
          <w:marBottom w:val="0"/>
          <w:divBdr>
            <w:top w:val="none" w:sz="0" w:space="0" w:color="auto"/>
            <w:left w:val="none" w:sz="0" w:space="0" w:color="auto"/>
            <w:bottom w:val="none" w:sz="0" w:space="0" w:color="auto"/>
            <w:right w:val="none" w:sz="0" w:space="0" w:color="auto"/>
          </w:divBdr>
        </w:div>
      </w:divsChild>
    </w:div>
    <w:div w:id="621110324">
      <w:bodyDiv w:val="1"/>
      <w:marLeft w:val="0"/>
      <w:marRight w:val="0"/>
      <w:marTop w:val="0"/>
      <w:marBottom w:val="0"/>
      <w:divBdr>
        <w:top w:val="none" w:sz="0" w:space="0" w:color="auto"/>
        <w:left w:val="none" w:sz="0" w:space="0" w:color="auto"/>
        <w:bottom w:val="none" w:sz="0" w:space="0" w:color="auto"/>
        <w:right w:val="none" w:sz="0" w:space="0" w:color="auto"/>
      </w:divBdr>
      <w:divsChild>
        <w:div w:id="584343842">
          <w:marLeft w:val="0"/>
          <w:marRight w:val="-11728"/>
          <w:marTop w:val="0"/>
          <w:marBottom w:val="0"/>
          <w:divBdr>
            <w:top w:val="none" w:sz="0" w:space="0" w:color="auto"/>
            <w:left w:val="none" w:sz="0" w:space="0" w:color="auto"/>
            <w:bottom w:val="none" w:sz="0" w:space="0" w:color="auto"/>
            <w:right w:val="none" w:sz="0" w:space="0" w:color="auto"/>
          </w:divBdr>
        </w:div>
        <w:div w:id="1990748737">
          <w:marLeft w:val="0"/>
          <w:marRight w:val="-11728"/>
          <w:marTop w:val="0"/>
          <w:marBottom w:val="0"/>
          <w:divBdr>
            <w:top w:val="none" w:sz="0" w:space="0" w:color="auto"/>
            <w:left w:val="none" w:sz="0" w:space="0" w:color="auto"/>
            <w:bottom w:val="none" w:sz="0" w:space="0" w:color="auto"/>
            <w:right w:val="none" w:sz="0" w:space="0" w:color="auto"/>
          </w:divBdr>
        </w:div>
        <w:div w:id="1828132847">
          <w:marLeft w:val="0"/>
          <w:marRight w:val="-11728"/>
          <w:marTop w:val="0"/>
          <w:marBottom w:val="0"/>
          <w:divBdr>
            <w:top w:val="none" w:sz="0" w:space="0" w:color="auto"/>
            <w:left w:val="none" w:sz="0" w:space="0" w:color="auto"/>
            <w:bottom w:val="none" w:sz="0" w:space="0" w:color="auto"/>
            <w:right w:val="none" w:sz="0" w:space="0" w:color="auto"/>
          </w:divBdr>
        </w:div>
        <w:div w:id="914625758">
          <w:marLeft w:val="0"/>
          <w:marRight w:val="-11728"/>
          <w:marTop w:val="0"/>
          <w:marBottom w:val="0"/>
          <w:divBdr>
            <w:top w:val="none" w:sz="0" w:space="0" w:color="auto"/>
            <w:left w:val="none" w:sz="0" w:space="0" w:color="auto"/>
            <w:bottom w:val="none" w:sz="0" w:space="0" w:color="auto"/>
            <w:right w:val="none" w:sz="0" w:space="0" w:color="auto"/>
          </w:divBdr>
        </w:div>
        <w:div w:id="397900082">
          <w:marLeft w:val="0"/>
          <w:marRight w:val="-11728"/>
          <w:marTop w:val="0"/>
          <w:marBottom w:val="0"/>
          <w:divBdr>
            <w:top w:val="none" w:sz="0" w:space="0" w:color="auto"/>
            <w:left w:val="none" w:sz="0" w:space="0" w:color="auto"/>
            <w:bottom w:val="none" w:sz="0" w:space="0" w:color="auto"/>
            <w:right w:val="none" w:sz="0" w:space="0" w:color="auto"/>
          </w:divBdr>
        </w:div>
        <w:div w:id="365107281">
          <w:marLeft w:val="0"/>
          <w:marRight w:val="-11728"/>
          <w:marTop w:val="0"/>
          <w:marBottom w:val="0"/>
          <w:divBdr>
            <w:top w:val="none" w:sz="0" w:space="0" w:color="auto"/>
            <w:left w:val="none" w:sz="0" w:space="0" w:color="auto"/>
            <w:bottom w:val="none" w:sz="0" w:space="0" w:color="auto"/>
            <w:right w:val="none" w:sz="0" w:space="0" w:color="auto"/>
          </w:divBdr>
        </w:div>
        <w:div w:id="1599214120">
          <w:marLeft w:val="0"/>
          <w:marRight w:val="-11728"/>
          <w:marTop w:val="0"/>
          <w:marBottom w:val="0"/>
          <w:divBdr>
            <w:top w:val="none" w:sz="0" w:space="0" w:color="auto"/>
            <w:left w:val="none" w:sz="0" w:space="0" w:color="auto"/>
            <w:bottom w:val="none" w:sz="0" w:space="0" w:color="auto"/>
            <w:right w:val="none" w:sz="0" w:space="0" w:color="auto"/>
          </w:divBdr>
        </w:div>
        <w:div w:id="297228629">
          <w:marLeft w:val="0"/>
          <w:marRight w:val="-11728"/>
          <w:marTop w:val="0"/>
          <w:marBottom w:val="0"/>
          <w:divBdr>
            <w:top w:val="none" w:sz="0" w:space="0" w:color="auto"/>
            <w:left w:val="none" w:sz="0" w:space="0" w:color="auto"/>
            <w:bottom w:val="none" w:sz="0" w:space="0" w:color="auto"/>
            <w:right w:val="none" w:sz="0" w:space="0" w:color="auto"/>
          </w:divBdr>
        </w:div>
        <w:div w:id="1097869948">
          <w:marLeft w:val="0"/>
          <w:marRight w:val="-11728"/>
          <w:marTop w:val="0"/>
          <w:marBottom w:val="0"/>
          <w:divBdr>
            <w:top w:val="none" w:sz="0" w:space="0" w:color="auto"/>
            <w:left w:val="none" w:sz="0" w:space="0" w:color="auto"/>
            <w:bottom w:val="none" w:sz="0" w:space="0" w:color="auto"/>
            <w:right w:val="none" w:sz="0" w:space="0" w:color="auto"/>
          </w:divBdr>
        </w:div>
        <w:div w:id="1839661495">
          <w:marLeft w:val="0"/>
          <w:marRight w:val="-11728"/>
          <w:marTop w:val="0"/>
          <w:marBottom w:val="0"/>
          <w:divBdr>
            <w:top w:val="none" w:sz="0" w:space="0" w:color="auto"/>
            <w:left w:val="none" w:sz="0" w:space="0" w:color="auto"/>
            <w:bottom w:val="none" w:sz="0" w:space="0" w:color="auto"/>
            <w:right w:val="none" w:sz="0" w:space="0" w:color="auto"/>
          </w:divBdr>
        </w:div>
        <w:div w:id="1671369582">
          <w:marLeft w:val="0"/>
          <w:marRight w:val="-11728"/>
          <w:marTop w:val="0"/>
          <w:marBottom w:val="0"/>
          <w:divBdr>
            <w:top w:val="none" w:sz="0" w:space="0" w:color="auto"/>
            <w:left w:val="none" w:sz="0" w:space="0" w:color="auto"/>
            <w:bottom w:val="none" w:sz="0" w:space="0" w:color="auto"/>
            <w:right w:val="none" w:sz="0" w:space="0" w:color="auto"/>
          </w:divBdr>
        </w:div>
        <w:div w:id="1932202667">
          <w:marLeft w:val="0"/>
          <w:marRight w:val="-11728"/>
          <w:marTop w:val="0"/>
          <w:marBottom w:val="0"/>
          <w:divBdr>
            <w:top w:val="none" w:sz="0" w:space="0" w:color="auto"/>
            <w:left w:val="none" w:sz="0" w:space="0" w:color="auto"/>
            <w:bottom w:val="none" w:sz="0" w:space="0" w:color="auto"/>
            <w:right w:val="none" w:sz="0" w:space="0" w:color="auto"/>
          </w:divBdr>
        </w:div>
        <w:div w:id="849413384">
          <w:marLeft w:val="0"/>
          <w:marRight w:val="-11728"/>
          <w:marTop w:val="0"/>
          <w:marBottom w:val="0"/>
          <w:divBdr>
            <w:top w:val="none" w:sz="0" w:space="0" w:color="auto"/>
            <w:left w:val="none" w:sz="0" w:space="0" w:color="auto"/>
            <w:bottom w:val="none" w:sz="0" w:space="0" w:color="auto"/>
            <w:right w:val="none" w:sz="0" w:space="0" w:color="auto"/>
          </w:divBdr>
        </w:div>
        <w:div w:id="194923668">
          <w:marLeft w:val="0"/>
          <w:marRight w:val="-11728"/>
          <w:marTop w:val="0"/>
          <w:marBottom w:val="0"/>
          <w:divBdr>
            <w:top w:val="none" w:sz="0" w:space="0" w:color="auto"/>
            <w:left w:val="none" w:sz="0" w:space="0" w:color="auto"/>
            <w:bottom w:val="none" w:sz="0" w:space="0" w:color="auto"/>
            <w:right w:val="none" w:sz="0" w:space="0" w:color="auto"/>
          </w:divBdr>
        </w:div>
        <w:div w:id="2035576033">
          <w:marLeft w:val="0"/>
          <w:marRight w:val="-11728"/>
          <w:marTop w:val="0"/>
          <w:marBottom w:val="0"/>
          <w:divBdr>
            <w:top w:val="none" w:sz="0" w:space="0" w:color="auto"/>
            <w:left w:val="none" w:sz="0" w:space="0" w:color="auto"/>
            <w:bottom w:val="none" w:sz="0" w:space="0" w:color="auto"/>
            <w:right w:val="none" w:sz="0" w:space="0" w:color="auto"/>
          </w:divBdr>
        </w:div>
        <w:div w:id="729496867">
          <w:marLeft w:val="0"/>
          <w:marRight w:val="-11728"/>
          <w:marTop w:val="0"/>
          <w:marBottom w:val="0"/>
          <w:divBdr>
            <w:top w:val="none" w:sz="0" w:space="0" w:color="auto"/>
            <w:left w:val="none" w:sz="0" w:space="0" w:color="auto"/>
            <w:bottom w:val="none" w:sz="0" w:space="0" w:color="auto"/>
            <w:right w:val="none" w:sz="0" w:space="0" w:color="auto"/>
          </w:divBdr>
        </w:div>
        <w:div w:id="213470877">
          <w:marLeft w:val="0"/>
          <w:marRight w:val="-11728"/>
          <w:marTop w:val="0"/>
          <w:marBottom w:val="0"/>
          <w:divBdr>
            <w:top w:val="none" w:sz="0" w:space="0" w:color="auto"/>
            <w:left w:val="none" w:sz="0" w:space="0" w:color="auto"/>
            <w:bottom w:val="none" w:sz="0" w:space="0" w:color="auto"/>
            <w:right w:val="none" w:sz="0" w:space="0" w:color="auto"/>
          </w:divBdr>
        </w:div>
        <w:div w:id="1892423162">
          <w:marLeft w:val="0"/>
          <w:marRight w:val="-11728"/>
          <w:marTop w:val="0"/>
          <w:marBottom w:val="0"/>
          <w:divBdr>
            <w:top w:val="none" w:sz="0" w:space="0" w:color="auto"/>
            <w:left w:val="none" w:sz="0" w:space="0" w:color="auto"/>
            <w:bottom w:val="none" w:sz="0" w:space="0" w:color="auto"/>
            <w:right w:val="none" w:sz="0" w:space="0" w:color="auto"/>
          </w:divBdr>
        </w:div>
      </w:divsChild>
    </w:div>
    <w:div w:id="164130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Torkko, Kathleen</dc:creator>
  <cp:keywords/>
  <dc:description/>
  <cp:lastModifiedBy>Randy King</cp:lastModifiedBy>
  <cp:revision>5</cp:revision>
  <dcterms:created xsi:type="dcterms:W3CDTF">2019-09-23T22:09:00Z</dcterms:created>
  <dcterms:modified xsi:type="dcterms:W3CDTF">2019-10-27T21:46:00Z</dcterms:modified>
</cp:coreProperties>
</file>