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28ECF" w14:textId="77777777" w:rsidR="001046A8" w:rsidRPr="00AF0652" w:rsidRDefault="001046A8" w:rsidP="001046A8">
      <w:pPr>
        <w:jc w:val="center"/>
        <w:rPr>
          <w:rFonts w:eastAsia="Times New Roman" w:cstheme="minorHAnsi"/>
          <w:b/>
          <w:sz w:val="40"/>
          <w:szCs w:val="40"/>
        </w:rPr>
      </w:pPr>
      <w:r w:rsidRPr="00AF0652">
        <w:rPr>
          <w:rFonts w:eastAsia="Times New Roman" w:cstheme="minorHAnsi"/>
          <w:b/>
          <w:sz w:val="40"/>
          <w:szCs w:val="40"/>
        </w:rPr>
        <w:t xml:space="preserve">BIOS 6606 </w:t>
      </w:r>
      <w:r>
        <w:rPr>
          <w:rFonts w:eastAsia="Times New Roman" w:cstheme="minorHAnsi"/>
          <w:b/>
          <w:sz w:val="40"/>
          <w:szCs w:val="40"/>
        </w:rPr>
        <w:t xml:space="preserve">MIDTERM </w:t>
      </w:r>
      <w:r w:rsidRPr="005A48C8">
        <w:rPr>
          <w:rFonts w:eastAsia="Times New Roman" w:cstheme="minorHAnsi"/>
          <w:b/>
          <w:color w:val="FF0000"/>
          <w:sz w:val="40"/>
          <w:szCs w:val="40"/>
        </w:rPr>
        <w:t>ANSWERS</w:t>
      </w:r>
    </w:p>
    <w:p w14:paraId="58BD94E2" w14:textId="77777777" w:rsidR="001046A8" w:rsidRPr="00AF0652" w:rsidRDefault="001046A8" w:rsidP="001046A8">
      <w:pPr>
        <w:jc w:val="center"/>
        <w:rPr>
          <w:rFonts w:eastAsia="Times New Roman" w:cstheme="minorHAnsi"/>
          <w:b/>
          <w:sz w:val="32"/>
          <w:szCs w:val="32"/>
        </w:rPr>
      </w:pPr>
      <w:r w:rsidRPr="00AF0652">
        <w:rPr>
          <w:rFonts w:eastAsia="Times New Roman" w:cstheme="minorHAnsi"/>
          <w:b/>
          <w:sz w:val="32"/>
          <w:szCs w:val="32"/>
        </w:rPr>
        <w:t>Fall 201</w:t>
      </w:r>
      <w:r>
        <w:rPr>
          <w:rFonts w:eastAsia="Times New Roman" w:cstheme="minorHAnsi"/>
          <w:b/>
          <w:sz w:val="32"/>
          <w:szCs w:val="32"/>
        </w:rPr>
        <w:t>9</w:t>
      </w:r>
    </w:p>
    <w:p w14:paraId="7C057B56" w14:textId="77777777" w:rsidR="001046A8" w:rsidRPr="00AF0652" w:rsidRDefault="001046A8" w:rsidP="001046A8">
      <w:pPr>
        <w:rPr>
          <w:rFonts w:eastAsia="Times New Roman" w:cstheme="minorHAnsi"/>
          <w:b/>
        </w:rPr>
      </w:pPr>
    </w:p>
    <w:p w14:paraId="79599F41" w14:textId="77777777" w:rsidR="001046A8" w:rsidRDefault="001046A8" w:rsidP="001046A8">
      <w:pPr>
        <w:widowControl w:val="0"/>
        <w:autoSpaceDE w:val="0"/>
        <w:autoSpaceDN w:val="0"/>
        <w:adjustRightInd w:val="0"/>
        <w:rPr>
          <w:rFonts w:cs="Times"/>
        </w:rPr>
      </w:pPr>
      <w:r w:rsidRPr="00AF0652">
        <w:rPr>
          <w:rFonts w:cs="Times"/>
          <w:b/>
        </w:rPr>
        <w:t>Instructions:</w:t>
      </w:r>
      <w:r w:rsidRPr="00AF0652">
        <w:rPr>
          <w:rFonts w:cs="Times"/>
        </w:rPr>
        <w:t xml:space="preserve"> You may use only your annotated </w:t>
      </w:r>
      <w:proofErr w:type="gramStart"/>
      <w:r w:rsidRPr="00AF0652">
        <w:rPr>
          <w:rFonts w:cs="Times"/>
        </w:rPr>
        <w:t>3 page</w:t>
      </w:r>
      <w:proofErr w:type="gramEnd"/>
      <w:r w:rsidRPr="00AF0652">
        <w:rPr>
          <w:rFonts w:cs="Times"/>
        </w:rPr>
        <w:t xml:space="preserve"> study guide</w:t>
      </w:r>
      <w:r w:rsidR="00623791">
        <w:rPr>
          <w:rFonts w:cs="Times"/>
        </w:rPr>
        <w:t xml:space="preserve"> plus one blank sheet for calculations</w:t>
      </w:r>
      <w:r>
        <w:rPr>
          <w:rFonts w:cs="Times"/>
        </w:rPr>
        <w:t xml:space="preserve"> and a calculator</w:t>
      </w:r>
      <w:r w:rsidRPr="00AF0652">
        <w:rPr>
          <w:rFonts w:cs="Times"/>
        </w:rPr>
        <w:t xml:space="preserve"> during this exam. No phones </w:t>
      </w:r>
      <w:r>
        <w:rPr>
          <w:rFonts w:cs="Times"/>
        </w:rPr>
        <w:t xml:space="preserve">or other electronics </w:t>
      </w:r>
      <w:r w:rsidRPr="00AF0652">
        <w:rPr>
          <w:rFonts w:cs="Times"/>
        </w:rPr>
        <w:t xml:space="preserve">are allowed. </w:t>
      </w:r>
      <w:r w:rsidRPr="00443FCB">
        <w:rPr>
          <w:rFonts w:cs="Times"/>
        </w:rPr>
        <w:t xml:space="preserve">The exam </w:t>
      </w:r>
      <w:r>
        <w:rPr>
          <w:rFonts w:cs="Times"/>
        </w:rPr>
        <w:t>has 4</w:t>
      </w:r>
      <w:r w:rsidR="00623791">
        <w:rPr>
          <w:rFonts w:cs="Times"/>
        </w:rPr>
        <w:t>1</w:t>
      </w:r>
      <w:r>
        <w:rPr>
          <w:rFonts w:cs="Times"/>
        </w:rPr>
        <w:t xml:space="preserve"> questions and </w:t>
      </w:r>
      <w:r w:rsidRPr="00443FCB">
        <w:rPr>
          <w:rFonts w:cs="Times"/>
        </w:rPr>
        <w:t>is worth 5</w:t>
      </w:r>
      <w:r w:rsidR="00623791">
        <w:rPr>
          <w:rFonts w:cs="Times"/>
        </w:rPr>
        <w:t>0</w:t>
      </w:r>
      <w:r w:rsidRPr="00443FCB">
        <w:rPr>
          <w:rFonts w:cs="Times"/>
        </w:rPr>
        <w:t xml:space="preserve"> points</w:t>
      </w:r>
      <w:r>
        <w:rPr>
          <w:rFonts w:cs="Times"/>
        </w:rPr>
        <w:t>. There are 4</w:t>
      </w:r>
      <w:r w:rsidRPr="00443FCB">
        <w:rPr>
          <w:rFonts w:cs="Times"/>
        </w:rPr>
        <w:t xml:space="preserve"> extra credit</w:t>
      </w:r>
      <w:r>
        <w:rPr>
          <w:rFonts w:cs="Times"/>
        </w:rPr>
        <w:t xml:space="preserve"> points </w:t>
      </w:r>
      <w:r w:rsidR="00F1600E">
        <w:rPr>
          <w:rFonts w:cs="Times"/>
        </w:rPr>
        <w:t xml:space="preserve">from </w:t>
      </w:r>
      <w:r w:rsidR="0002361E">
        <w:rPr>
          <w:rFonts w:cs="Times"/>
        </w:rPr>
        <w:t>2</w:t>
      </w:r>
      <w:r w:rsidR="00F1600E">
        <w:rPr>
          <w:rFonts w:cs="Times"/>
        </w:rPr>
        <w:t xml:space="preserve"> questions at the end of the exam. These extra credit points </w:t>
      </w:r>
      <w:r w:rsidR="0002361E" w:rsidRPr="0002361E">
        <w:rPr>
          <w:rFonts w:cs="Times"/>
        </w:rPr>
        <w:t xml:space="preserve">will </w:t>
      </w:r>
      <w:r w:rsidR="0002361E" w:rsidRPr="0002361E">
        <w:rPr>
          <w:rFonts w:cs="Times"/>
          <w:b/>
          <w:i/>
        </w:rPr>
        <w:t>not</w:t>
      </w:r>
      <w:r w:rsidR="0002361E" w:rsidRPr="0002361E">
        <w:rPr>
          <w:rFonts w:cs="Times"/>
        </w:rPr>
        <w:t xml:space="preserve"> be included</w:t>
      </w:r>
      <w:r w:rsidR="0002361E">
        <w:rPr>
          <w:rFonts w:cs="Times"/>
        </w:rPr>
        <w:t xml:space="preserve"> in the total for the </w:t>
      </w:r>
      <w:proofErr w:type="gramStart"/>
      <w:r w:rsidR="0002361E">
        <w:rPr>
          <w:rFonts w:cs="Times"/>
        </w:rPr>
        <w:t>exam, but</w:t>
      </w:r>
      <w:proofErr w:type="gramEnd"/>
      <w:r w:rsidR="0002361E">
        <w:rPr>
          <w:rFonts w:cs="Times"/>
        </w:rPr>
        <w:t xml:space="preserve"> </w:t>
      </w:r>
      <w:r>
        <w:rPr>
          <w:rFonts w:cs="Times"/>
        </w:rPr>
        <w:t xml:space="preserve">will count towards your overall grade. </w:t>
      </w:r>
      <w:r w:rsidRPr="00443FCB">
        <w:rPr>
          <w:rFonts w:cs="Times"/>
        </w:rPr>
        <w:t>The exam is 1</w:t>
      </w:r>
      <w:r w:rsidR="00F1600E">
        <w:rPr>
          <w:rFonts w:cs="Times"/>
        </w:rPr>
        <w:t>0</w:t>
      </w:r>
      <w:r w:rsidRPr="00443FCB">
        <w:rPr>
          <w:rFonts w:cs="Times"/>
        </w:rPr>
        <w:t xml:space="preserve"> pages (including this one) long.</w:t>
      </w:r>
      <w:r>
        <w:rPr>
          <w:rFonts w:cs="Times"/>
        </w:rPr>
        <w:t xml:space="preserve"> Focus on completing the main part of the exam first before doing the extra credit problems. </w:t>
      </w:r>
    </w:p>
    <w:p w14:paraId="7E3F7B1E" w14:textId="77777777" w:rsidR="001046A8" w:rsidRPr="00AF0652" w:rsidRDefault="001046A8" w:rsidP="001046A8">
      <w:pPr>
        <w:widowControl w:val="0"/>
        <w:autoSpaceDE w:val="0"/>
        <w:autoSpaceDN w:val="0"/>
        <w:adjustRightInd w:val="0"/>
        <w:rPr>
          <w:rFonts w:cs="Times"/>
        </w:rPr>
      </w:pPr>
    </w:p>
    <w:p w14:paraId="64632D80" w14:textId="77777777" w:rsidR="001046A8" w:rsidRPr="00AF0652" w:rsidRDefault="001046A8" w:rsidP="001046A8">
      <w:pPr>
        <w:widowControl w:val="0"/>
        <w:autoSpaceDE w:val="0"/>
        <w:autoSpaceDN w:val="0"/>
        <w:adjustRightInd w:val="0"/>
        <w:rPr>
          <w:rFonts w:cs="Times"/>
          <w:b/>
          <w:i/>
        </w:rPr>
      </w:pPr>
      <w:r w:rsidRPr="00AF0652">
        <w:rPr>
          <w:rFonts w:cs="Times"/>
          <w:b/>
          <w:i/>
        </w:rPr>
        <w:t xml:space="preserve">Read and sign below. </w:t>
      </w:r>
    </w:p>
    <w:p w14:paraId="4BD56E3A" w14:textId="77777777" w:rsidR="001046A8" w:rsidRDefault="001046A8" w:rsidP="001046A8">
      <w:pPr>
        <w:widowControl w:val="0"/>
        <w:autoSpaceDE w:val="0"/>
        <w:autoSpaceDN w:val="0"/>
        <w:adjustRightInd w:val="0"/>
        <w:rPr>
          <w:rFonts w:cs="Times"/>
        </w:rPr>
      </w:pPr>
      <w:r w:rsidRPr="00AF0652">
        <w:rPr>
          <w:rFonts w:cs="Times"/>
        </w:rPr>
        <w:t>I understand that my participation in this examination and in all academic and professional activities as a UC</w:t>
      </w:r>
      <w:r>
        <w:rPr>
          <w:rFonts w:cs="Times"/>
        </w:rPr>
        <w:t>AMC</w:t>
      </w:r>
      <w:r w:rsidRPr="00AF0652">
        <w:rPr>
          <w:rFonts w:cs="Times"/>
        </w:rPr>
        <w:t xml:space="preserve"> student is bound by the provisions of the UC</w:t>
      </w:r>
      <w:r>
        <w:rPr>
          <w:rFonts w:cs="Times"/>
        </w:rPr>
        <w:t>AMC</w:t>
      </w:r>
      <w:r w:rsidRPr="00AF0652">
        <w:rPr>
          <w:rFonts w:cs="Times"/>
        </w:rPr>
        <w:t xml:space="preserve"> Honor Code. I understand that work on this exam is to be done independently. On my honor, I have neither given nor received aid on this examination. </w:t>
      </w:r>
    </w:p>
    <w:p w14:paraId="55F28208" w14:textId="77777777" w:rsidR="001046A8" w:rsidRDefault="001046A8" w:rsidP="001046A8">
      <w:pPr>
        <w:widowControl w:val="0"/>
        <w:autoSpaceDE w:val="0"/>
        <w:autoSpaceDN w:val="0"/>
        <w:adjustRightInd w:val="0"/>
        <w:rPr>
          <w:rFonts w:cs="Times"/>
        </w:rPr>
      </w:pPr>
    </w:p>
    <w:p w14:paraId="53735A60" w14:textId="77777777" w:rsidR="001046A8" w:rsidRDefault="001046A8" w:rsidP="001046A8">
      <w:pPr>
        <w:widowControl w:val="0"/>
        <w:autoSpaceDE w:val="0"/>
        <w:autoSpaceDN w:val="0"/>
        <w:adjustRightInd w:val="0"/>
        <w:rPr>
          <w:rFonts w:cs="Times"/>
        </w:rPr>
      </w:pPr>
      <w:r w:rsidRPr="00AF0652">
        <w:rPr>
          <w:rFonts w:cs="Times"/>
        </w:rPr>
        <w:t>Signature and Date</w:t>
      </w:r>
    </w:p>
    <w:p w14:paraId="0B5EFD2E" w14:textId="77777777" w:rsidR="001046A8" w:rsidRPr="00AF0652" w:rsidRDefault="001046A8" w:rsidP="001046A8">
      <w:pPr>
        <w:widowControl w:val="0"/>
        <w:autoSpaceDE w:val="0"/>
        <w:autoSpaceDN w:val="0"/>
        <w:adjustRightInd w:val="0"/>
        <w:rPr>
          <w:rFonts w:cs="Times"/>
        </w:rPr>
      </w:pPr>
    </w:p>
    <w:p w14:paraId="56237B31" w14:textId="77777777" w:rsidR="001046A8" w:rsidRPr="00AF0652" w:rsidRDefault="001046A8" w:rsidP="001046A8">
      <w:pPr>
        <w:widowControl w:val="0"/>
        <w:autoSpaceDE w:val="0"/>
        <w:autoSpaceDN w:val="0"/>
        <w:adjustRightInd w:val="0"/>
        <w:rPr>
          <w:rFonts w:cs="Times"/>
        </w:rPr>
      </w:pPr>
    </w:p>
    <w:p w14:paraId="2A39EA75" w14:textId="77777777" w:rsidR="001046A8" w:rsidRDefault="001046A8" w:rsidP="001046A8">
      <w:pPr>
        <w:widowControl w:val="0"/>
        <w:autoSpaceDE w:val="0"/>
        <w:autoSpaceDN w:val="0"/>
        <w:adjustRightInd w:val="0"/>
        <w:rPr>
          <w:rFonts w:cs="Times"/>
        </w:rPr>
      </w:pPr>
      <w:r w:rsidRPr="00AF0652">
        <w:rPr>
          <w:rFonts w:cs="Times"/>
        </w:rPr>
        <w:t>Print name   ____________________________</w:t>
      </w:r>
      <w:r>
        <w:rPr>
          <w:rFonts w:cs="Times"/>
        </w:rPr>
        <w:t>___________________</w:t>
      </w:r>
      <w:r w:rsidRPr="00AF0652">
        <w:rPr>
          <w:rFonts w:cs="Times"/>
        </w:rPr>
        <w:t>__</w:t>
      </w:r>
    </w:p>
    <w:p w14:paraId="0AE45450" w14:textId="77777777" w:rsidR="001046A8" w:rsidRPr="00AF0652" w:rsidRDefault="001046A8" w:rsidP="001046A8">
      <w:pPr>
        <w:widowControl w:val="0"/>
        <w:autoSpaceDE w:val="0"/>
        <w:autoSpaceDN w:val="0"/>
        <w:adjustRightInd w:val="0"/>
        <w:rPr>
          <w:rFonts w:cs="Times"/>
        </w:rPr>
      </w:pPr>
    </w:p>
    <w:p w14:paraId="74833150" w14:textId="77777777" w:rsidR="001046A8" w:rsidRPr="00AF0652" w:rsidRDefault="001046A8" w:rsidP="001046A8">
      <w:pPr>
        <w:widowControl w:val="0"/>
        <w:autoSpaceDE w:val="0"/>
        <w:autoSpaceDN w:val="0"/>
        <w:adjustRightInd w:val="0"/>
        <w:rPr>
          <w:rFonts w:cs="Times"/>
        </w:rPr>
      </w:pPr>
    </w:p>
    <w:p w14:paraId="6807C95D" w14:textId="77777777" w:rsidR="001046A8" w:rsidRDefault="001046A8" w:rsidP="001046A8">
      <w:pPr>
        <w:widowControl w:val="0"/>
        <w:autoSpaceDE w:val="0"/>
        <w:autoSpaceDN w:val="0"/>
        <w:adjustRightInd w:val="0"/>
        <w:rPr>
          <w:rFonts w:cs="Times"/>
        </w:rPr>
      </w:pPr>
      <w:r w:rsidRPr="00AF0652">
        <w:rPr>
          <w:rFonts w:cs="Times"/>
        </w:rPr>
        <w:t>Sign name   ______________________</w:t>
      </w:r>
      <w:r>
        <w:rPr>
          <w:rFonts w:cs="Times"/>
        </w:rPr>
        <w:t>______________</w:t>
      </w:r>
      <w:r w:rsidRPr="00AF0652">
        <w:rPr>
          <w:rFonts w:cs="Times"/>
        </w:rPr>
        <w:t>__</w:t>
      </w:r>
      <w:r>
        <w:rPr>
          <w:rFonts w:cs="Times"/>
        </w:rPr>
        <w:t>____</w:t>
      </w:r>
      <w:r w:rsidRPr="00AF0652">
        <w:rPr>
          <w:rFonts w:cs="Times"/>
        </w:rPr>
        <w:t>_______</w:t>
      </w:r>
      <w:r w:rsidRPr="00AF0652">
        <w:rPr>
          <w:rFonts w:cs="Times"/>
        </w:rPr>
        <w:tab/>
        <w:t>Date __________________</w:t>
      </w:r>
    </w:p>
    <w:p w14:paraId="0DC4E601" w14:textId="77777777" w:rsidR="001046A8" w:rsidRPr="00AF0652" w:rsidRDefault="001046A8" w:rsidP="001046A8">
      <w:pPr>
        <w:widowControl w:val="0"/>
        <w:autoSpaceDE w:val="0"/>
        <w:autoSpaceDN w:val="0"/>
        <w:adjustRightInd w:val="0"/>
        <w:rPr>
          <w:rFonts w:cs="Times"/>
        </w:rPr>
      </w:pPr>
      <w:r w:rsidRPr="00AF0652">
        <w:rPr>
          <w:rFonts w:cs="Times"/>
          <w:noProof/>
        </w:rPr>
        <w:drawing>
          <wp:inline distT="0" distB="0" distL="0" distR="0" wp14:anchorId="0B9BCFBC" wp14:editId="737D2859">
            <wp:extent cx="1077595" cy="36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759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2381E25C" wp14:editId="48D598FF">
            <wp:extent cx="941705" cy="3619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170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455B439B" wp14:editId="593D6A66">
            <wp:extent cx="760730" cy="27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0730" cy="27305"/>
                    </a:xfrm>
                    <a:prstGeom prst="rect">
                      <a:avLst/>
                    </a:prstGeom>
                    <a:noFill/>
                    <a:ln>
                      <a:noFill/>
                    </a:ln>
                  </pic:spPr>
                </pic:pic>
              </a:graphicData>
            </a:graphic>
          </wp:inline>
        </w:drawing>
      </w:r>
    </w:p>
    <w:p w14:paraId="55B87972" w14:textId="77777777" w:rsidR="000977A0" w:rsidRPr="00802D85" w:rsidRDefault="001046A8" w:rsidP="001046A8">
      <w:pPr>
        <w:jc w:val="center"/>
        <w:rPr>
          <w:rFonts w:eastAsia="Times New Roman" w:cstheme="minorHAnsi"/>
          <w:sz w:val="24"/>
          <w:szCs w:val="20"/>
        </w:rPr>
      </w:pPr>
      <w:r w:rsidRPr="00443FCB">
        <w:rPr>
          <w:b/>
          <w:highlight w:val="yellow"/>
          <w:u w:val="single"/>
        </w:rPr>
        <w:t>EXAM STARTS HERE:</w:t>
      </w:r>
    </w:p>
    <w:p w14:paraId="2117F663" w14:textId="77777777" w:rsidR="00D45213" w:rsidRPr="000E7B89" w:rsidRDefault="00EA4EC3" w:rsidP="00EA4EC3">
      <w:pPr>
        <w:pStyle w:val="NormalWeb"/>
        <w:shd w:val="clear" w:color="auto" w:fill="FFFFFF"/>
        <w:spacing w:before="0" w:beforeAutospacing="0" w:after="0" w:afterAutospacing="0"/>
        <w:rPr>
          <w:rFonts w:asciiTheme="minorHAnsi" w:hAnsiTheme="minorHAnsi" w:cs="Helvetica"/>
          <w:color w:val="333333"/>
          <w:sz w:val="22"/>
          <w:szCs w:val="22"/>
          <w:lang w:val="en"/>
        </w:rPr>
      </w:pPr>
      <w:r w:rsidRPr="00E57179">
        <w:rPr>
          <w:rFonts w:asciiTheme="minorHAnsi" w:hAnsiTheme="minorHAnsi" w:cs="Helvetica"/>
          <w:b/>
          <w:color w:val="000000" w:themeColor="text1"/>
          <w:lang w:val="en"/>
        </w:rPr>
        <w:t>_____Q1</w:t>
      </w:r>
      <w:r w:rsidRPr="00E57179">
        <w:rPr>
          <w:rFonts w:asciiTheme="minorHAnsi" w:hAnsiTheme="minorHAnsi" w:cs="Helvetica"/>
          <w:color w:val="000000" w:themeColor="text1"/>
          <w:lang w:val="en"/>
        </w:rPr>
        <w:t>.</w:t>
      </w:r>
      <w:r w:rsidRPr="00E57179">
        <w:rPr>
          <w:rFonts w:asciiTheme="minorHAnsi" w:hAnsiTheme="minorHAnsi" w:cs="Helvetica"/>
          <w:color w:val="000000" w:themeColor="text1"/>
          <w:sz w:val="21"/>
          <w:szCs w:val="21"/>
          <w:lang w:val="en"/>
        </w:rPr>
        <w:t xml:space="preserve"> </w:t>
      </w:r>
      <w:r w:rsidR="00D45213" w:rsidRPr="00E57179">
        <w:rPr>
          <w:rFonts w:asciiTheme="minorHAnsi" w:hAnsiTheme="minorHAnsi" w:cs="Helvetica"/>
          <w:color w:val="000000" w:themeColor="text1"/>
          <w:sz w:val="21"/>
          <w:szCs w:val="21"/>
          <w:lang w:val="en"/>
        </w:rPr>
        <w:t xml:space="preserve"> </w:t>
      </w:r>
      <w:r w:rsidR="00D45213" w:rsidRPr="000E7B89">
        <w:rPr>
          <w:rFonts w:asciiTheme="minorHAnsi" w:hAnsiTheme="minorHAnsi" w:cs="Helvetica"/>
          <w:color w:val="333333"/>
          <w:sz w:val="22"/>
          <w:szCs w:val="22"/>
          <w:lang w:val="en"/>
        </w:rPr>
        <w:t xml:space="preserve">A numerical value used as a summary measure for a sample, such as </w:t>
      </w:r>
      <w:r w:rsidR="004A6457">
        <w:rPr>
          <w:rFonts w:asciiTheme="minorHAnsi" w:hAnsiTheme="minorHAnsi" w:cs="Helvetica"/>
          <w:color w:val="333333"/>
          <w:sz w:val="22"/>
          <w:szCs w:val="22"/>
          <w:lang w:val="en"/>
        </w:rPr>
        <w:t xml:space="preserve">a </w:t>
      </w:r>
      <w:r w:rsidR="00D45213" w:rsidRPr="004B6033">
        <w:rPr>
          <w:rFonts w:asciiTheme="minorHAnsi" w:hAnsiTheme="minorHAnsi" w:cs="Helvetica"/>
          <w:sz w:val="22"/>
          <w:szCs w:val="22"/>
          <w:lang w:val="en"/>
        </w:rPr>
        <w:t xml:space="preserve">sample </w:t>
      </w:r>
      <w:hyperlink r:id="rId11" w:history="1">
        <w:r w:rsidR="00D45213" w:rsidRPr="004B6033">
          <w:rPr>
            <w:rStyle w:val="Hyperlink"/>
            <w:rFonts w:asciiTheme="minorHAnsi" w:hAnsiTheme="minorHAnsi" w:cs="Helvetica"/>
            <w:color w:val="auto"/>
            <w:sz w:val="22"/>
            <w:szCs w:val="22"/>
            <w:lang w:val="en"/>
          </w:rPr>
          <w:t>mean</w:t>
        </w:r>
      </w:hyperlink>
      <w:r w:rsidR="00D45213" w:rsidRPr="000E7B89">
        <w:rPr>
          <w:rFonts w:asciiTheme="minorHAnsi" w:hAnsiTheme="minorHAnsi" w:cs="Helvetica"/>
          <w:color w:val="333333"/>
          <w:sz w:val="22"/>
          <w:szCs w:val="22"/>
          <w:lang w:val="en"/>
        </w:rPr>
        <w:t>, is known as (Choose one</w:t>
      </w:r>
      <w:r w:rsidRPr="000E7B89">
        <w:rPr>
          <w:rFonts w:asciiTheme="minorHAnsi" w:hAnsiTheme="minorHAnsi" w:cs="Helvetica"/>
          <w:color w:val="333333"/>
          <w:sz w:val="22"/>
          <w:szCs w:val="22"/>
          <w:lang w:val="en"/>
        </w:rPr>
        <w:t xml:space="preserve">; 1 </w:t>
      </w:r>
      <w:proofErr w:type="spellStart"/>
      <w:r w:rsidRPr="000E7B89">
        <w:rPr>
          <w:rFonts w:asciiTheme="minorHAnsi" w:hAnsiTheme="minorHAnsi" w:cs="Helvetica"/>
          <w:color w:val="333333"/>
          <w:sz w:val="22"/>
          <w:szCs w:val="22"/>
          <w:lang w:val="en"/>
        </w:rPr>
        <w:t>pt</w:t>
      </w:r>
      <w:proofErr w:type="spellEnd"/>
      <w:r w:rsidR="00D45213" w:rsidRPr="000E7B89">
        <w:rPr>
          <w:rFonts w:asciiTheme="minorHAnsi" w:hAnsiTheme="minorHAnsi" w:cs="Helvetica"/>
          <w:color w:val="333333"/>
          <w:sz w:val="22"/>
          <w:szCs w:val="22"/>
          <w:lang w:val="en"/>
        </w:rPr>
        <w:t>)</w:t>
      </w:r>
    </w:p>
    <w:p w14:paraId="2F5403FD" w14:textId="77777777" w:rsidR="00D45213" w:rsidRPr="000E7B89" w:rsidRDefault="00D45213" w:rsidP="00EA4EC3">
      <w:pPr>
        <w:pStyle w:val="NormalWeb"/>
        <w:shd w:val="clear" w:color="auto" w:fill="FFFFFF"/>
        <w:spacing w:before="0" w:beforeAutospacing="0" w:after="0" w:afterAutospacing="0"/>
        <w:rPr>
          <w:rFonts w:asciiTheme="minorHAnsi" w:hAnsiTheme="minorHAnsi" w:cs="Helvetica"/>
          <w:color w:val="333333"/>
          <w:sz w:val="22"/>
          <w:szCs w:val="22"/>
          <w:lang w:val="en"/>
        </w:rPr>
      </w:pPr>
      <w:r w:rsidRPr="000E7B89">
        <w:rPr>
          <w:rFonts w:asciiTheme="minorHAnsi" w:hAnsiTheme="minorHAnsi" w:cs="Helvetica"/>
          <w:color w:val="333333"/>
          <w:sz w:val="22"/>
          <w:szCs w:val="22"/>
          <w:lang w:val="en"/>
        </w:rPr>
        <w:t xml:space="preserve">A. population parameter </w:t>
      </w:r>
      <w:r w:rsidRPr="000E7B89">
        <w:rPr>
          <w:rFonts w:asciiTheme="minorHAnsi" w:hAnsiTheme="minorHAnsi" w:cs="Helvetica"/>
          <w:color w:val="333333"/>
          <w:sz w:val="22"/>
          <w:szCs w:val="22"/>
          <w:lang w:val="en"/>
        </w:rPr>
        <w:br/>
        <w:t>B. sample parameter</w:t>
      </w:r>
      <w:r w:rsidRPr="000E7B89">
        <w:rPr>
          <w:rFonts w:asciiTheme="minorHAnsi" w:hAnsiTheme="minorHAnsi" w:cs="Helvetica"/>
          <w:color w:val="333333"/>
          <w:sz w:val="22"/>
          <w:szCs w:val="22"/>
          <w:lang w:val="en"/>
        </w:rPr>
        <w:br/>
      </w:r>
      <w:r w:rsidRPr="000E7B89">
        <w:rPr>
          <w:rFonts w:asciiTheme="minorHAnsi" w:hAnsiTheme="minorHAnsi" w:cs="Helvetica"/>
          <w:color w:val="FF0000"/>
          <w:sz w:val="22"/>
          <w:szCs w:val="22"/>
          <w:lang w:val="en"/>
        </w:rPr>
        <w:t>C. sample statistic</w:t>
      </w:r>
      <w:r w:rsidRPr="000E7B89">
        <w:rPr>
          <w:rFonts w:asciiTheme="minorHAnsi" w:hAnsiTheme="minorHAnsi" w:cs="Helvetica"/>
          <w:color w:val="333333"/>
          <w:sz w:val="22"/>
          <w:szCs w:val="22"/>
          <w:lang w:val="en"/>
        </w:rPr>
        <w:br/>
        <w:t xml:space="preserve">D. population </w:t>
      </w:r>
      <w:r w:rsidR="004A6457">
        <w:rPr>
          <w:rFonts w:asciiTheme="minorHAnsi" w:hAnsiTheme="minorHAnsi" w:cs="Helvetica"/>
          <w:color w:val="333333"/>
          <w:sz w:val="22"/>
          <w:szCs w:val="22"/>
          <w:lang w:val="en"/>
        </w:rPr>
        <w:t>statistic</w:t>
      </w:r>
      <w:r w:rsidRPr="000E7B89">
        <w:rPr>
          <w:rFonts w:asciiTheme="minorHAnsi" w:hAnsiTheme="minorHAnsi" w:cs="Helvetica"/>
          <w:color w:val="333333"/>
          <w:sz w:val="22"/>
          <w:szCs w:val="22"/>
          <w:lang w:val="en"/>
        </w:rPr>
        <w:br/>
        <w:t>E. None of the above answers is correct.</w:t>
      </w:r>
    </w:p>
    <w:p w14:paraId="4529DA73" w14:textId="77777777" w:rsidR="00D45213" w:rsidRDefault="00D45213" w:rsidP="00EA4EC3">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heme="minorHAnsi"/>
          <w:sz w:val="24"/>
          <w:szCs w:val="20"/>
        </w:rPr>
      </w:pPr>
    </w:p>
    <w:p w14:paraId="71AE49F0" w14:textId="77777777" w:rsidR="006D751B" w:rsidRPr="000E7B89" w:rsidRDefault="00EA4EC3" w:rsidP="00EA4EC3">
      <w:r>
        <w:rPr>
          <w:b/>
          <w:sz w:val="24"/>
          <w:szCs w:val="24"/>
        </w:rPr>
        <w:t>_____</w:t>
      </w:r>
      <w:r w:rsidR="006D751B" w:rsidRPr="0085665E">
        <w:rPr>
          <w:b/>
          <w:sz w:val="24"/>
          <w:szCs w:val="24"/>
        </w:rPr>
        <w:t>Q</w:t>
      </w:r>
      <w:r>
        <w:rPr>
          <w:b/>
          <w:sz w:val="24"/>
          <w:szCs w:val="24"/>
        </w:rPr>
        <w:t>2</w:t>
      </w:r>
      <w:r w:rsidR="006D751B" w:rsidRPr="0085665E">
        <w:rPr>
          <w:sz w:val="24"/>
          <w:szCs w:val="24"/>
        </w:rPr>
        <w:t xml:space="preserve">. </w:t>
      </w:r>
      <w:r w:rsidR="006D751B" w:rsidRPr="000E7B89">
        <w:t>The _______ is often the preferred measure of central tendency if the data are severely skewed</w:t>
      </w:r>
      <w:r w:rsidR="00354EA6" w:rsidRPr="000E7B89">
        <w:t xml:space="preserve"> (Choose one</w:t>
      </w:r>
      <w:r w:rsidRPr="000E7B89">
        <w:t xml:space="preserve">; </w:t>
      </w:r>
      <w:r w:rsidR="00410ADA" w:rsidRPr="000E7B89">
        <w:t>1</w:t>
      </w:r>
      <w:r w:rsidR="00354EA6" w:rsidRPr="000E7B89">
        <w:t xml:space="preserve"> </w:t>
      </w:r>
      <w:proofErr w:type="spellStart"/>
      <w:r w:rsidR="00354EA6" w:rsidRPr="000E7B89">
        <w:t>pt</w:t>
      </w:r>
      <w:proofErr w:type="spellEnd"/>
      <w:r w:rsidR="00354EA6" w:rsidRPr="000E7B89">
        <w:t>)</w:t>
      </w:r>
    </w:p>
    <w:p w14:paraId="46576610" w14:textId="77777777" w:rsidR="006D751B" w:rsidRPr="000E7B89" w:rsidRDefault="00EA4EC3" w:rsidP="00EA4EC3">
      <w:r w:rsidRPr="000E7B89">
        <w:t>A</w:t>
      </w:r>
      <w:r w:rsidR="006D751B" w:rsidRPr="000E7B89">
        <w:t xml:space="preserve">. Mean  </w:t>
      </w:r>
    </w:p>
    <w:p w14:paraId="21F3409E" w14:textId="77777777" w:rsidR="006D751B" w:rsidRPr="000E7B89" w:rsidRDefault="00EA4EC3" w:rsidP="00EA4EC3">
      <w:pPr>
        <w:rPr>
          <w:color w:val="FF0000"/>
        </w:rPr>
      </w:pPr>
      <w:r w:rsidRPr="000E7B89">
        <w:t>B</w:t>
      </w:r>
      <w:r w:rsidR="006D751B" w:rsidRPr="000E7B89">
        <w:t xml:space="preserve">. </w:t>
      </w:r>
      <w:r w:rsidR="006D751B" w:rsidRPr="000E7B89">
        <w:rPr>
          <w:color w:val="FF0000"/>
        </w:rPr>
        <w:t xml:space="preserve">Median </w:t>
      </w:r>
    </w:p>
    <w:p w14:paraId="0C02A7D9" w14:textId="77777777" w:rsidR="006D751B" w:rsidRPr="000E7B89" w:rsidRDefault="00EA4EC3" w:rsidP="00EA4EC3">
      <w:r w:rsidRPr="000E7B89">
        <w:t>C</w:t>
      </w:r>
      <w:r w:rsidR="006D751B" w:rsidRPr="000E7B89">
        <w:t xml:space="preserve">. Mode </w:t>
      </w:r>
    </w:p>
    <w:p w14:paraId="5CEDD705" w14:textId="77777777" w:rsidR="006D751B" w:rsidRPr="000E7B89" w:rsidRDefault="00EA4EC3" w:rsidP="00EA4EC3">
      <w:r w:rsidRPr="000E7B89">
        <w:t>D</w:t>
      </w:r>
      <w:r w:rsidR="006D751B" w:rsidRPr="000E7B89">
        <w:t>. Range</w:t>
      </w:r>
    </w:p>
    <w:p w14:paraId="2B5EB495" w14:textId="77777777" w:rsidR="00EA4EC3" w:rsidRPr="000E7B89" w:rsidRDefault="00EA4EC3" w:rsidP="00EA4EC3">
      <w:r w:rsidRPr="000E7B89">
        <w:t xml:space="preserve">E. </w:t>
      </w:r>
      <w:r w:rsidRPr="000E7B89">
        <w:rPr>
          <w:rFonts w:cs="Helvetica"/>
          <w:color w:val="333333"/>
          <w:lang w:val="en"/>
        </w:rPr>
        <w:t>None of the above answers is correct.</w:t>
      </w:r>
    </w:p>
    <w:p w14:paraId="6B4282D5" w14:textId="77777777" w:rsidR="00EA4EC3" w:rsidRDefault="00EA4EC3" w:rsidP="00EA4EC3">
      <w:pPr>
        <w:rPr>
          <w:sz w:val="24"/>
          <w:szCs w:val="24"/>
        </w:rPr>
      </w:pPr>
    </w:p>
    <w:p w14:paraId="71A202E3" w14:textId="77777777" w:rsidR="00D45213" w:rsidRPr="000E7B89" w:rsidRDefault="00D45213" w:rsidP="00EA4EC3">
      <w:r w:rsidRPr="00EA4EC3">
        <w:rPr>
          <w:b/>
          <w:sz w:val="24"/>
        </w:rPr>
        <w:t>_____Q</w:t>
      </w:r>
      <w:r w:rsidR="00EA4EC3">
        <w:rPr>
          <w:b/>
          <w:sz w:val="24"/>
        </w:rPr>
        <w:t>3</w:t>
      </w:r>
      <w:r w:rsidRPr="001464A0">
        <w:t xml:space="preserve">. </w:t>
      </w:r>
      <w:r w:rsidRPr="000E7B89">
        <w:t>Which one of these statistics is unaffected by outliers? (Choose one</w:t>
      </w:r>
      <w:r w:rsidR="00EA4EC3" w:rsidRPr="000E7B89">
        <w:t xml:space="preserve">; 1 </w:t>
      </w:r>
      <w:proofErr w:type="spellStart"/>
      <w:r w:rsidR="00EA4EC3" w:rsidRPr="000E7B89">
        <w:t>pt</w:t>
      </w:r>
      <w:proofErr w:type="spellEnd"/>
      <w:r w:rsidR="00EA4EC3" w:rsidRPr="000E7B89">
        <w:t>)</w:t>
      </w:r>
    </w:p>
    <w:p w14:paraId="6F55B2AD" w14:textId="77777777" w:rsidR="00D45213" w:rsidRPr="000E7B89" w:rsidRDefault="00EA4EC3" w:rsidP="00EA4EC3">
      <w:r w:rsidRPr="000E7B89">
        <w:t>A</w:t>
      </w:r>
      <w:r w:rsidR="00D45213" w:rsidRPr="000E7B89">
        <w:t xml:space="preserve">. Mean </w:t>
      </w:r>
    </w:p>
    <w:p w14:paraId="45B48C8F" w14:textId="77777777" w:rsidR="00D45213" w:rsidRPr="000E7B89" w:rsidRDefault="00D45213" w:rsidP="00EA4EC3">
      <w:pPr>
        <w:rPr>
          <w:color w:val="FF0000"/>
        </w:rPr>
      </w:pPr>
      <w:r w:rsidRPr="000E7B89">
        <w:rPr>
          <w:color w:val="FF0000"/>
        </w:rPr>
        <w:t xml:space="preserve">B. Interquartile range  </w:t>
      </w:r>
    </w:p>
    <w:p w14:paraId="3A813193" w14:textId="77777777" w:rsidR="00D45213" w:rsidRPr="000E7B89" w:rsidRDefault="00D45213" w:rsidP="00EA4EC3">
      <w:r w:rsidRPr="000E7B89">
        <w:t xml:space="preserve">C. Standard deviation </w:t>
      </w:r>
    </w:p>
    <w:p w14:paraId="0957B643" w14:textId="77777777" w:rsidR="00D45213" w:rsidRPr="000E7B89" w:rsidRDefault="00D45213" w:rsidP="00EA4EC3">
      <w:r w:rsidRPr="000E7B89">
        <w:t xml:space="preserve">D. Range </w:t>
      </w:r>
    </w:p>
    <w:p w14:paraId="04F7E45D" w14:textId="77777777" w:rsidR="00D45213" w:rsidRPr="000E7B89" w:rsidRDefault="00D45213" w:rsidP="00EA4EC3">
      <w:r w:rsidRPr="000E7B89">
        <w:t>E. All are affected</w:t>
      </w:r>
    </w:p>
    <w:p w14:paraId="350063DB" w14:textId="77777777" w:rsidR="00D45213" w:rsidRDefault="00D45213" w:rsidP="00EA4EC3">
      <w:pPr>
        <w:rPr>
          <w:sz w:val="24"/>
          <w:szCs w:val="24"/>
        </w:rPr>
      </w:pPr>
    </w:p>
    <w:p w14:paraId="6B039881" w14:textId="77777777" w:rsidR="004A6457" w:rsidRDefault="004A6457" w:rsidP="00EA4EC3">
      <w:pPr>
        <w:rPr>
          <w:sz w:val="24"/>
          <w:szCs w:val="24"/>
        </w:rPr>
      </w:pPr>
    </w:p>
    <w:p w14:paraId="03FE85CD" w14:textId="77777777" w:rsidR="00C550F4" w:rsidRPr="000E7B89" w:rsidRDefault="00EA4EC3" w:rsidP="00EA4EC3">
      <w:r>
        <w:rPr>
          <w:b/>
          <w:sz w:val="24"/>
          <w:szCs w:val="24"/>
        </w:rPr>
        <w:lastRenderedPageBreak/>
        <w:t>_____</w:t>
      </w:r>
      <w:r w:rsidR="00C550F4" w:rsidRPr="00C550F4">
        <w:rPr>
          <w:b/>
          <w:sz w:val="24"/>
          <w:szCs w:val="24"/>
        </w:rPr>
        <w:t>Q</w:t>
      </w:r>
      <w:r w:rsidR="004A6457">
        <w:rPr>
          <w:b/>
          <w:sz w:val="24"/>
          <w:szCs w:val="24"/>
        </w:rPr>
        <w:t>4</w:t>
      </w:r>
      <w:r w:rsidR="00C550F4" w:rsidRPr="00C550F4">
        <w:rPr>
          <w:sz w:val="24"/>
          <w:szCs w:val="24"/>
        </w:rPr>
        <w:t xml:space="preserve">.  </w:t>
      </w:r>
      <w:r w:rsidR="00C550F4" w:rsidRPr="000E7B89">
        <w:t xml:space="preserve">What is the median and mode of the following distribution of 10 students’ quiz scores (the mean is </w:t>
      </w:r>
      <w:proofErr w:type="gramStart"/>
      <w:r w:rsidR="00C550F4" w:rsidRPr="000E7B89">
        <w:t>14.9).</w:t>
      </w:r>
      <w:proofErr w:type="gramEnd"/>
      <w:r w:rsidR="00C550F4" w:rsidRPr="000E7B89">
        <w:t xml:space="preserve"> </w:t>
      </w:r>
      <w:r w:rsidR="00354EA6" w:rsidRPr="000E7B89">
        <w:t>(</w:t>
      </w:r>
      <w:r w:rsidR="000E7B89">
        <w:t xml:space="preserve">Short answer; </w:t>
      </w:r>
      <w:r w:rsidR="00410ADA" w:rsidRPr="000E7B89">
        <w:t>2</w:t>
      </w:r>
      <w:r w:rsidR="00354EA6" w:rsidRPr="000E7B89">
        <w:t xml:space="preserve"> pts)</w:t>
      </w:r>
    </w:p>
    <w:p w14:paraId="565FC38B" w14:textId="77777777" w:rsidR="00C550F4" w:rsidRPr="000E7B89" w:rsidRDefault="00C550F4" w:rsidP="00EA4EC3">
      <w:r w:rsidRPr="000E7B89">
        <w:t>18, 4, 19, 20, 14, 19, 15, 16, 19, 5</w:t>
      </w:r>
    </w:p>
    <w:p w14:paraId="32DD7C92" w14:textId="77777777" w:rsidR="00410ADA" w:rsidRDefault="00C550F4" w:rsidP="00EA4EC3">
      <w:pPr>
        <w:rPr>
          <w:color w:val="FF0000"/>
          <w:sz w:val="24"/>
          <w:szCs w:val="24"/>
        </w:rPr>
      </w:pPr>
      <w:r w:rsidRPr="00C550F4">
        <w:rPr>
          <w:color w:val="FF0000"/>
          <w:sz w:val="24"/>
          <w:szCs w:val="24"/>
        </w:rPr>
        <w:t xml:space="preserve">4,5,14,15,16,18,19,19,19,20. The median is 17 and the mode is 19. </w:t>
      </w:r>
    </w:p>
    <w:p w14:paraId="7600B50B" w14:textId="77777777" w:rsidR="00410ADA" w:rsidRDefault="00410ADA" w:rsidP="00EA4EC3">
      <w:pPr>
        <w:rPr>
          <w:color w:val="FF0000"/>
          <w:sz w:val="24"/>
          <w:szCs w:val="24"/>
        </w:rPr>
      </w:pPr>
    </w:p>
    <w:p w14:paraId="142E5631" w14:textId="77777777" w:rsidR="000E7B89" w:rsidRDefault="000E7B89" w:rsidP="00EA4EC3">
      <w:pPr>
        <w:rPr>
          <w:color w:val="FF0000"/>
          <w:sz w:val="24"/>
          <w:szCs w:val="24"/>
        </w:rPr>
      </w:pPr>
    </w:p>
    <w:p w14:paraId="50AD5E8E" w14:textId="77777777" w:rsidR="000E7B89" w:rsidRDefault="000E7B89" w:rsidP="00EA4EC3">
      <w:pPr>
        <w:rPr>
          <w:color w:val="FF0000"/>
          <w:sz w:val="24"/>
          <w:szCs w:val="24"/>
        </w:rPr>
      </w:pPr>
    </w:p>
    <w:p w14:paraId="261155BD" w14:textId="77777777" w:rsidR="00880061" w:rsidRPr="000E7B89" w:rsidRDefault="00EA4EC3" w:rsidP="00EA4EC3">
      <w:r>
        <w:rPr>
          <w:b/>
          <w:sz w:val="24"/>
          <w:szCs w:val="24"/>
        </w:rPr>
        <w:t>_____</w:t>
      </w:r>
      <w:r w:rsidR="00880061" w:rsidRPr="008E4BC2">
        <w:rPr>
          <w:b/>
          <w:sz w:val="24"/>
          <w:szCs w:val="24"/>
        </w:rPr>
        <w:t>Q</w:t>
      </w:r>
      <w:r w:rsidR="0005436C">
        <w:rPr>
          <w:b/>
          <w:sz w:val="24"/>
          <w:szCs w:val="24"/>
        </w:rPr>
        <w:t>5</w:t>
      </w:r>
      <w:r w:rsidR="00880061" w:rsidRPr="0085665E">
        <w:rPr>
          <w:sz w:val="24"/>
          <w:szCs w:val="24"/>
        </w:rPr>
        <w:t xml:space="preserve">. </w:t>
      </w:r>
      <w:r w:rsidR="00880061" w:rsidRPr="000E7B89">
        <w:t xml:space="preserve">Which of the following statements </w:t>
      </w:r>
      <w:r w:rsidR="004229C8">
        <w:t>is a correct</w:t>
      </w:r>
      <w:r w:rsidR="00880061" w:rsidRPr="000E7B89">
        <w:t xml:space="preserve"> null hypothesis? </w:t>
      </w:r>
      <w:r w:rsidR="000C703C" w:rsidRPr="000E7B89">
        <w:t>(</w:t>
      </w:r>
      <w:r w:rsidRPr="000E7B89">
        <w:t>Choose one; 1</w:t>
      </w:r>
      <w:r w:rsidR="008F3162" w:rsidRPr="000E7B89">
        <w:t xml:space="preserve"> </w:t>
      </w:r>
      <w:proofErr w:type="spellStart"/>
      <w:r w:rsidR="008F3162" w:rsidRPr="000E7B89">
        <w:t>pt</w:t>
      </w:r>
      <w:proofErr w:type="spellEnd"/>
      <w:r w:rsidR="000C703C" w:rsidRPr="000E7B89">
        <w:t>)</w:t>
      </w:r>
    </w:p>
    <w:p w14:paraId="0212F993" w14:textId="77777777" w:rsidR="00880061" w:rsidRPr="000E7B89" w:rsidRDefault="00EA4EC3" w:rsidP="00EA4EC3">
      <w:r w:rsidRPr="000E7B89">
        <w:t>A</w:t>
      </w:r>
      <w:r w:rsidR="00880061" w:rsidRPr="000E7B89">
        <w:t xml:space="preserve">.  </w:t>
      </w:r>
      <w:r w:rsidRPr="000E7B89">
        <w:rPr>
          <w:color w:val="000000" w:themeColor="text1"/>
        </w:rPr>
        <w:t xml:space="preserve">There is no difference between male and female </w:t>
      </w:r>
      <w:r w:rsidR="004A6457">
        <w:rPr>
          <w:color w:val="000000" w:themeColor="text1"/>
        </w:rPr>
        <w:t>ages</w:t>
      </w:r>
      <w:r w:rsidRPr="000E7B89">
        <w:rPr>
          <w:color w:val="000000" w:themeColor="text1"/>
        </w:rPr>
        <w:t xml:space="preserve"> in the sample</w:t>
      </w:r>
    </w:p>
    <w:p w14:paraId="2CFD1B93" w14:textId="77777777" w:rsidR="00880061" w:rsidRPr="000E7B89" w:rsidRDefault="00EA4EC3" w:rsidP="00EA4EC3">
      <w:r w:rsidRPr="000E7B89">
        <w:t>B</w:t>
      </w:r>
      <w:r w:rsidR="00880061" w:rsidRPr="000E7B89">
        <w:t xml:space="preserve">.  There is a correlation </w:t>
      </w:r>
      <w:r w:rsidRPr="000E7B89">
        <w:t xml:space="preserve">between males and females </w:t>
      </w:r>
      <w:r w:rsidR="004A6457">
        <w:t>ages</w:t>
      </w:r>
      <w:r w:rsidR="00880061" w:rsidRPr="000E7B89">
        <w:t xml:space="preserve"> </w:t>
      </w:r>
    </w:p>
    <w:p w14:paraId="05179F77" w14:textId="77777777" w:rsidR="00880061" w:rsidRPr="000E7B89" w:rsidRDefault="00EA4EC3" w:rsidP="00EA4EC3">
      <w:pPr>
        <w:rPr>
          <w:color w:val="FF0000"/>
        </w:rPr>
      </w:pPr>
      <w:r w:rsidRPr="000E7B89">
        <w:t>C</w:t>
      </w:r>
      <w:r w:rsidR="00880061" w:rsidRPr="000E7B89">
        <w:rPr>
          <w:color w:val="FF0000"/>
        </w:rPr>
        <w:t xml:space="preserve">.  There is no difference between male and female </w:t>
      </w:r>
      <w:r w:rsidR="004A6457">
        <w:rPr>
          <w:color w:val="FF0000"/>
        </w:rPr>
        <w:t>ages</w:t>
      </w:r>
      <w:r w:rsidR="00880061" w:rsidRPr="000E7B89">
        <w:rPr>
          <w:color w:val="FF0000"/>
        </w:rPr>
        <w:t xml:space="preserve"> in the population </w:t>
      </w:r>
    </w:p>
    <w:p w14:paraId="764D402A" w14:textId="77777777" w:rsidR="00880061" w:rsidRPr="000E7B89" w:rsidRDefault="00EA4EC3" w:rsidP="00EA4EC3">
      <w:r w:rsidRPr="000E7B89">
        <w:t>D</w:t>
      </w:r>
      <w:r w:rsidR="00880061" w:rsidRPr="000E7B89">
        <w:t xml:space="preserve">.  </w:t>
      </w:r>
      <w:r w:rsidRPr="000E7B89">
        <w:t xml:space="preserve">Male and female </w:t>
      </w:r>
      <w:r w:rsidR="004A6457">
        <w:t>ages</w:t>
      </w:r>
      <w:r w:rsidRPr="000E7B89">
        <w:t xml:space="preserve"> in the population are different</w:t>
      </w:r>
      <w:r w:rsidR="00880061" w:rsidRPr="000E7B89">
        <w:t xml:space="preserve"> </w:t>
      </w:r>
    </w:p>
    <w:p w14:paraId="0CA38458" w14:textId="77777777" w:rsidR="00410ADA" w:rsidRPr="000E7B89" w:rsidRDefault="00EA4EC3" w:rsidP="00EA4EC3">
      <w:r w:rsidRPr="000E7B89">
        <w:t>E</w:t>
      </w:r>
      <w:r w:rsidR="00410ADA" w:rsidRPr="000E7B89">
        <w:t xml:space="preserve">. </w:t>
      </w:r>
      <w:r w:rsidRPr="000E7B89">
        <w:t xml:space="preserve">  N</w:t>
      </w:r>
      <w:r w:rsidR="00410ADA" w:rsidRPr="000E7B89">
        <w:t>one of them</w:t>
      </w:r>
    </w:p>
    <w:p w14:paraId="7818EBD2" w14:textId="77777777" w:rsidR="00880061" w:rsidRPr="0085665E" w:rsidRDefault="00880061" w:rsidP="00EA4EC3">
      <w:pPr>
        <w:rPr>
          <w:sz w:val="24"/>
          <w:szCs w:val="24"/>
        </w:rPr>
      </w:pPr>
      <w:r w:rsidRPr="0085665E">
        <w:rPr>
          <w:sz w:val="24"/>
          <w:szCs w:val="24"/>
        </w:rPr>
        <w:t xml:space="preserve"> </w:t>
      </w:r>
    </w:p>
    <w:p w14:paraId="6F1BDEE8" w14:textId="77777777" w:rsidR="00616DF1" w:rsidRPr="000E7B89" w:rsidRDefault="00EA4EC3" w:rsidP="00EA4EC3">
      <w:pPr>
        <w:autoSpaceDE w:val="0"/>
        <w:autoSpaceDN w:val="0"/>
        <w:adjustRightInd w:val="0"/>
        <w:rPr>
          <w:rFonts w:cs="CMR10"/>
        </w:rPr>
      </w:pPr>
      <w:r>
        <w:rPr>
          <w:rFonts w:cs="CMR10"/>
          <w:b/>
          <w:sz w:val="24"/>
          <w:szCs w:val="24"/>
        </w:rPr>
        <w:t>_____</w:t>
      </w:r>
      <w:r w:rsidR="00616DF1" w:rsidRPr="00613653">
        <w:rPr>
          <w:rFonts w:cs="CMR10"/>
          <w:b/>
          <w:sz w:val="24"/>
          <w:szCs w:val="24"/>
        </w:rPr>
        <w:t>Q</w:t>
      </w:r>
      <w:r w:rsidR="0005436C">
        <w:rPr>
          <w:rFonts w:cs="CMR10"/>
          <w:b/>
          <w:sz w:val="24"/>
          <w:szCs w:val="24"/>
        </w:rPr>
        <w:t>6</w:t>
      </w:r>
      <w:r w:rsidR="00616DF1" w:rsidRPr="00613653">
        <w:rPr>
          <w:rFonts w:cs="CMR10"/>
          <w:sz w:val="24"/>
          <w:szCs w:val="24"/>
        </w:rPr>
        <w:t xml:space="preserve">. </w:t>
      </w:r>
      <w:r w:rsidR="00616DF1" w:rsidRPr="000E7B89">
        <w:rPr>
          <w:rFonts w:cs="CMR10"/>
        </w:rPr>
        <w:t>An experimenter has decided to use a small</w:t>
      </w:r>
      <w:r w:rsidR="004A6457">
        <w:rPr>
          <w:rFonts w:cs="CMR10"/>
        </w:rPr>
        <w:t>er</w:t>
      </w:r>
      <w:r w:rsidR="00616DF1" w:rsidRPr="000E7B89">
        <w:rPr>
          <w:rFonts w:cs="CMR10"/>
        </w:rPr>
        <w:t xml:space="preserve"> value of </w:t>
      </w:r>
      <w:r w:rsidR="00616DF1" w:rsidRPr="004229C8">
        <w:rPr>
          <w:rFonts w:ascii="Symbol" w:hAnsi="Symbol" w:cs="CMMI10"/>
          <w:i/>
          <w:iCs/>
        </w:rPr>
        <w:t></w:t>
      </w:r>
      <w:r w:rsidR="00616DF1" w:rsidRPr="000E7B89">
        <w:rPr>
          <w:rFonts w:cs="CMMI10"/>
          <w:i/>
          <w:iCs/>
        </w:rPr>
        <w:t xml:space="preserve"> </w:t>
      </w:r>
      <w:r w:rsidR="00C040C5">
        <w:rPr>
          <w:rFonts w:cs="CMMI10"/>
          <w:i/>
          <w:iCs/>
        </w:rPr>
        <w:t>(</w:t>
      </w:r>
      <w:r w:rsidR="00616DF1" w:rsidRPr="004229C8">
        <w:rPr>
          <w:rFonts w:ascii="Symbol" w:hAnsi="Symbol" w:cs="CMMI10"/>
          <w:i/>
          <w:iCs/>
        </w:rPr>
        <w:t></w:t>
      </w:r>
      <w:r w:rsidR="00616DF1" w:rsidRPr="000E7B89">
        <w:rPr>
          <w:rFonts w:cs="CMMI10"/>
          <w:i/>
          <w:iCs/>
        </w:rPr>
        <w:t xml:space="preserve"> </w:t>
      </w:r>
      <w:r w:rsidR="00616DF1" w:rsidRPr="000E7B89">
        <w:rPr>
          <w:rFonts w:cs="CMR10"/>
        </w:rPr>
        <w:t>= 0</w:t>
      </w:r>
      <w:r w:rsidR="00410ADA" w:rsidRPr="000E7B89">
        <w:rPr>
          <w:rFonts w:cs="CMMI10"/>
          <w:i/>
          <w:iCs/>
        </w:rPr>
        <w:t>.</w:t>
      </w:r>
      <w:r w:rsidR="00616DF1" w:rsidRPr="000E7B89">
        <w:rPr>
          <w:rFonts w:cs="CMR10"/>
        </w:rPr>
        <w:t>01</w:t>
      </w:r>
      <w:r w:rsidR="00C040C5">
        <w:rPr>
          <w:rFonts w:cs="CMR10"/>
        </w:rPr>
        <w:t>)</w:t>
      </w:r>
      <w:r w:rsidR="00616DF1" w:rsidRPr="000E7B89">
        <w:rPr>
          <w:rFonts w:cs="CMR10"/>
        </w:rPr>
        <w:t xml:space="preserve"> rather than 0.05 in her experiment. Which of the following is a consequence of her decision?</w:t>
      </w:r>
      <w:r w:rsidR="002A60D9" w:rsidRPr="000E7B89">
        <w:rPr>
          <w:rFonts w:cs="CMR10"/>
        </w:rPr>
        <w:t xml:space="preserve"> (</w:t>
      </w:r>
      <w:r w:rsidRPr="000E7B89">
        <w:rPr>
          <w:rFonts w:cs="CMR10"/>
        </w:rPr>
        <w:t>Choose one, 1</w:t>
      </w:r>
      <w:r w:rsidR="002A60D9" w:rsidRPr="000E7B89">
        <w:rPr>
          <w:rFonts w:cs="CMR10"/>
        </w:rPr>
        <w:t xml:space="preserve"> </w:t>
      </w:r>
      <w:proofErr w:type="spellStart"/>
      <w:r w:rsidR="002A60D9" w:rsidRPr="000E7B89">
        <w:rPr>
          <w:rFonts w:cs="CMR10"/>
        </w:rPr>
        <w:t>pt</w:t>
      </w:r>
      <w:proofErr w:type="spellEnd"/>
      <w:r w:rsidR="002A60D9" w:rsidRPr="000E7B89">
        <w:rPr>
          <w:rFonts w:cs="CMR10"/>
        </w:rPr>
        <w:t>)</w:t>
      </w:r>
    </w:p>
    <w:p w14:paraId="1B4361CB" w14:textId="77777777" w:rsidR="00616DF1" w:rsidRPr="000E7B89" w:rsidRDefault="00EA4EC3" w:rsidP="00EA4EC3">
      <w:pPr>
        <w:autoSpaceDE w:val="0"/>
        <w:autoSpaceDN w:val="0"/>
        <w:adjustRightInd w:val="0"/>
        <w:rPr>
          <w:rFonts w:cs="CMR10"/>
        </w:rPr>
      </w:pPr>
      <w:r w:rsidRPr="000E7B89">
        <w:rPr>
          <w:rFonts w:cs="CMR10"/>
        </w:rPr>
        <w:t>A</w:t>
      </w:r>
      <w:r w:rsidR="00616DF1" w:rsidRPr="000E7B89">
        <w:rPr>
          <w:rFonts w:cs="CMR10"/>
        </w:rPr>
        <w:t xml:space="preserve">. the probability of a Type II error </w:t>
      </w:r>
      <w:r w:rsidR="00410ADA" w:rsidRPr="000E7B89">
        <w:rPr>
          <w:rFonts w:cs="CMR10"/>
        </w:rPr>
        <w:t xml:space="preserve">(false negative) </w:t>
      </w:r>
      <w:r w:rsidR="00616DF1" w:rsidRPr="000E7B89">
        <w:rPr>
          <w:rFonts w:cs="CMR10"/>
        </w:rPr>
        <w:t>is smaller.</w:t>
      </w:r>
    </w:p>
    <w:p w14:paraId="030B77CD" w14:textId="77777777" w:rsidR="00616DF1" w:rsidRPr="000E7B89" w:rsidRDefault="00EA4EC3" w:rsidP="00EA4EC3">
      <w:pPr>
        <w:autoSpaceDE w:val="0"/>
        <w:autoSpaceDN w:val="0"/>
        <w:adjustRightInd w:val="0"/>
        <w:rPr>
          <w:rFonts w:cs="CMR10"/>
        </w:rPr>
      </w:pPr>
      <w:r w:rsidRPr="000E7B89">
        <w:rPr>
          <w:rFonts w:cs="CMR10"/>
        </w:rPr>
        <w:t>B</w:t>
      </w:r>
      <w:r w:rsidR="00616DF1" w:rsidRPr="000E7B89">
        <w:rPr>
          <w:rFonts w:cs="CMR10"/>
        </w:rPr>
        <w:t>. the probability of a Type I error</w:t>
      </w:r>
      <w:r w:rsidR="00410ADA" w:rsidRPr="000E7B89">
        <w:rPr>
          <w:rFonts w:cs="CMR10"/>
        </w:rPr>
        <w:t xml:space="preserve"> (false positive)</w:t>
      </w:r>
      <w:r w:rsidR="00616DF1" w:rsidRPr="000E7B89">
        <w:rPr>
          <w:rFonts w:cs="CMR10"/>
        </w:rPr>
        <w:t xml:space="preserve"> is larger</w:t>
      </w:r>
    </w:p>
    <w:p w14:paraId="69FF98C9" w14:textId="77777777" w:rsidR="00616DF1" w:rsidRPr="000E7B89" w:rsidRDefault="00EA4EC3" w:rsidP="00EA4EC3">
      <w:pPr>
        <w:autoSpaceDE w:val="0"/>
        <w:autoSpaceDN w:val="0"/>
        <w:adjustRightInd w:val="0"/>
        <w:rPr>
          <w:rFonts w:cs="CMR10"/>
          <w:color w:val="FF0000"/>
        </w:rPr>
      </w:pPr>
      <w:r w:rsidRPr="000E7B89">
        <w:rPr>
          <w:rFonts w:cs="CMR10"/>
          <w:color w:val="FF0000"/>
        </w:rPr>
        <w:t>C</w:t>
      </w:r>
      <w:r w:rsidR="00616DF1" w:rsidRPr="000E7B89">
        <w:rPr>
          <w:rFonts w:cs="CMR10"/>
          <w:color w:val="FF0000"/>
        </w:rPr>
        <w:t>. the probability of a Type I error is smaller</w:t>
      </w:r>
      <w:r w:rsidR="00C040C5">
        <w:rPr>
          <w:rFonts w:cs="CMR10"/>
          <w:color w:val="FF0000"/>
        </w:rPr>
        <w:t>.</w:t>
      </w:r>
    </w:p>
    <w:p w14:paraId="0D954266" w14:textId="77777777" w:rsidR="00C040C5" w:rsidRDefault="00C040C5" w:rsidP="00EA4EC3">
      <w:pPr>
        <w:autoSpaceDE w:val="0"/>
        <w:autoSpaceDN w:val="0"/>
        <w:adjustRightInd w:val="0"/>
        <w:rPr>
          <w:rFonts w:cs="CMR10"/>
        </w:rPr>
      </w:pPr>
      <w:r>
        <w:rPr>
          <w:rFonts w:cs="CMR10"/>
        </w:rPr>
        <w:t>D. the probability of a Type II error is larger.</w:t>
      </w:r>
    </w:p>
    <w:p w14:paraId="3220F256" w14:textId="77777777" w:rsidR="00616DF1" w:rsidRPr="000E7B89" w:rsidRDefault="00C040C5" w:rsidP="00EA4EC3">
      <w:pPr>
        <w:autoSpaceDE w:val="0"/>
        <w:autoSpaceDN w:val="0"/>
        <w:adjustRightInd w:val="0"/>
        <w:rPr>
          <w:rFonts w:cs="CMR10"/>
        </w:rPr>
      </w:pPr>
      <w:r>
        <w:rPr>
          <w:rFonts w:cs="CMR10"/>
        </w:rPr>
        <w:t>E</w:t>
      </w:r>
      <w:r w:rsidR="00616DF1" w:rsidRPr="000E7B89">
        <w:rPr>
          <w:rFonts w:cs="CMR10"/>
        </w:rPr>
        <w:t xml:space="preserve">. </w:t>
      </w:r>
      <w:r>
        <w:rPr>
          <w:rFonts w:cs="CMR10"/>
        </w:rPr>
        <w:t>None of the above.</w:t>
      </w:r>
    </w:p>
    <w:p w14:paraId="34FD9852" w14:textId="77777777" w:rsidR="00616DF1" w:rsidRDefault="00616DF1" w:rsidP="00EA4EC3">
      <w:pPr>
        <w:rPr>
          <w:rFonts w:cstheme="minorHAnsi"/>
          <w:color w:val="FF0000"/>
        </w:rPr>
      </w:pPr>
    </w:p>
    <w:p w14:paraId="7FC95BC6" w14:textId="77777777" w:rsidR="0053454E" w:rsidRDefault="0053454E" w:rsidP="0053454E">
      <w:r w:rsidRPr="0053454E">
        <w:rPr>
          <w:b/>
          <w:sz w:val="24"/>
        </w:rPr>
        <w:t>_____Q</w:t>
      </w:r>
      <w:r w:rsidR="0005436C">
        <w:rPr>
          <w:b/>
          <w:sz w:val="24"/>
        </w:rPr>
        <w:t>7</w:t>
      </w:r>
      <w:r w:rsidRPr="0053454E">
        <w:rPr>
          <w:b/>
          <w:sz w:val="24"/>
        </w:rPr>
        <w:t>.</w:t>
      </w:r>
      <w:r w:rsidRPr="0053454E">
        <w:rPr>
          <w:sz w:val="24"/>
        </w:rPr>
        <w:t xml:space="preserve"> </w:t>
      </w:r>
      <w:r>
        <w:t xml:space="preserve">Failing to reject the null hypothesis when it is false is: (Choose one; 1 </w:t>
      </w:r>
      <w:proofErr w:type="spellStart"/>
      <w:r>
        <w:t>pt</w:t>
      </w:r>
      <w:proofErr w:type="spellEnd"/>
      <w:r>
        <w:t>)</w:t>
      </w:r>
    </w:p>
    <w:p w14:paraId="6AD2C0E6" w14:textId="77777777" w:rsidR="0053454E" w:rsidRDefault="0053454E" w:rsidP="0053454E">
      <w:r>
        <w:t xml:space="preserve">A. alpha </w:t>
      </w:r>
    </w:p>
    <w:p w14:paraId="323F2F11" w14:textId="77777777" w:rsidR="0053454E" w:rsidRDefault="0053454E" w:rsidP="0053454E">
      <w:r>
        <w:t>B. Type I error (false positive)</w:t>
      </w:r>
    </w:p>
    <w:p w14:paraId="3CFD6E3A" w14:textId="77777777" w:rsidR="0053454E" w:rsidRDefault="0053454E" w:rsidP="0053454E">
      <w:r>
        <w:t xml:space="preserve">C. beta </w:t>
      </w:r>
    </w:p>
    <w:p w14:paraId="617A72BF" w14:textId="77777777" w:rsidR="0053454E" w:rsidRDefault="0053454E" w:rsidP="0053454E">
      <w:pPr>
        <w:rPr>
          <w:color w:val="FF0000"/>
        </w:rPr>
      </w:pPr>
      <w:r>
        <w:rPr>
          <w:color w:val="FF0000"/>
        </w:rPr>
        <w:t>D</w:t>
      </w:r>
      <w:r w:rsidRPr="00C243D9">
        <w:rPr>
          <w:color w:val="FF0000"/>
        </w:rPr>
        <w:t>. Type II error (false negative)</w:t>
      </w:r>
    </w:p>
    <w:p w14:paraId="3190F4C3" w14:textId="77777777" w:rsidR="0053454E" w:rsidRPr="009040BC" w:rsidRDefault="0053454E" w:rsidP="0053454E">
      <w:r>
        <w:t>E</w:t>
      </w:r>
      <w:r w:rsidRPr="009040BC">
        <w:t>. none of the above</w:t>
      </w:r>
    </w:p>
    <w:p w14:paraId="210A9B7B" w14:textId="77777777" w:rsidR="0053454E" w:rsidRPr="0085665E" w:rsidRDefault="0053454E" w:rsidP="00EA4EC3">
      <w:pPr>
        <w:rPr>
          <w:rFonts w:cstheme="minorHAnsi"/>
          <w:color w:val="FF0000"/>
        </w:rPr>
      </w:pPr>
    </w:p>
    <w:p w14:paraId="2EFB91D4" w14:textId="77777777" w:rsidR="00A01B0A" w:rsidRPr="000E7B89" w:rsidRDefault="00BF552C" w:rsidP="00EA4EC3">
      <w:r>
        <w:rPr>
          <w:b/>
          <w:sz w:val="24"/>
          <w:szCs w:val="24"/>
        </w:rPr>
        <w:t>______</w:t>
      </w:r>
      <w:r w:rsidR="00A01B0A" w:rsidRPr="00616DF1">
        <w:rPr>
          <w:b/>
          <w:sz w:val="24"/>
          <w:szCs w:val="24"/>
        </w:rPr>
        <w:t>Q</w:t>
      </w:r>
      <w:r w:rsidR="0005436C">
        <w:rPr>
          <w:b/>
          <w:sz w:val="24"/>
          <w:szCs w:val="24"/>
        </w:rPr>
        <w:t>8</w:t>
      </w:r>
      <w:r w:rsidR="00A01B0A" w:rsidRPr="0085665E">
        <w:rPr>
          <w:sz w:val="24"/>
          <w:szCs w:val="24"/>
        </w:rPr>
        <w:t xml:space="preserve">. </w:t>
      </w:r>
      <w:r w:rsidR="001A03D8" w:rsidRPr="000E7B89">
        <w:t>I</w:t>
      </w:r>
      <w:r w:rsidR="00A01B0A" w:rsidRPr="000E7B89">
        <w:t xml:space="preserve">f </w:t>
      </w:r>
      <w:r w:rsidR="001A03D8" w:rsidRPr="000E7B89">
        <w:t>the test result for</w:t>
      </w:r>
      <w:r w:rsidR="00A01B0A" w:rsidRPr="000E7B89">
        <w:t xml:space="preserve"> A has a p=0.04 and </w:t>
      </w:r>
      <w:r w:rsidR="001A03D8" w:rsidRPr="000E7B89">
        <w:t>the result for</w:t>
      </w:r>
      <w:r w:rsidR="00A01B0A" w:rsidRPr="000E7B89">
        <w:t xml:space="preserve"> B has a p=0.0</w:t>
      </w:r>
      <w:r w:rsidRPr="000E7B89">
        <w:t>00</w:t>
      </w:r>
      <w:r w:rsidR="00A01B0A" w:rsidRPr="000E7B89">
        <w:t xml:space="preserve">3 then you can conclude that relationship B is stronger than relationship A. </w:t>
      </w:r>
      <w:r w:rsidR="00A2365C" w:rsidRPr="000E7B89">
        <w:t>(</w:t>
      </w:r>
      <w:r w:rsidR="000E7B89" w:rsidRPr="000E7B89">
        <w:t xml:space="preserve">Choose one; </w:t>
      </w:r>
      <w:r w:rsidR="00A2365C" w:rsidRPr="000E7B89">
        <w:t xml:space="preserve">1 </w:t>
      </w:r>
      <w:proofErr w:type="spellStart"/>
      <w:r w:rsidR="00A2365C" w:rsidRPr="000E7B89">
        <w:t>pt</w:t>
      </w:r>
      <w:proofErr w:type="spellEnd"/>
      <w:r w:rsidR="00A2365C" w:rsidRPr="000E7B89">
        <w:t>)</w:t>
      </w:r>
    </w:p>
    <w:p w14:paraId="04164B2F" w14:textId="77777777" w:rsidR="00A01B0A" w:rsidRPr="000E7B89" w:rsidRDefault="00BF552C" w:rsidP="00BF552C">
      <w:r w:rsidRPr="000E7B89">
        <w:t>A</w:t>
      </w:r>
      <w:r w:rsidR="00A01B0A" w:rsidRPr="000E7B89">
        <w:t xml:space="preserve">. True </w:t>
      </w:r>
    </w:p>
    <w:p w14:paraId="664F0364" w14:textId="77777777" w:rsidR="00A01B0A" w:rsidRPr="000E7B89" w:rsidRDefault="00BF552C" w:rsidP="00BF552C">
      <w:r w:rsidRPr="000E7B89">
        <w:rPr>
          <w:color w:val="FF0000"/>
        </w:rPr>
        <w:t>B</w:t>
      </w:r>
      <w:r w:rsidR="00A01B0A" w:rsidRPr="000E7B89">
        <w:rPr>
          <w:color w:val="FF0000"/>
        </w:rPr>
        <w:t>.</w:t>
      </w:r>
      <w:r w:rsidR="00A01B0A" w:rsidRPr="000E7B89">
        <w:t xml:space="preserve"> </w:t>
      </w:r>
      <w:r w:rsidR="00A01B0A" w:rsidRPr="000E7B89">
        <w:rPr>
          <w:color w:val="FF0000"/>
        </w:rPr>
        <w:t>False</w:t>
      </w:r>
      <w:r w:rsidR="00A01B0A" w:rsidRPr="000E7B89">
        <w:t xml:space="preserve"> </w:t>
      </w:r>
    </w:p>
    <w:p w14:paraId="004211D0" w14:textId="77777777" w:rsidR="00A01B0A" w:rsidRPr="0085665E" w:rsidRDefault="00A01B0A" w:rsidP="00EA4EC3">
      <w:pPr>
        <w:rPr>
          <w:sz w:val="24"/>
          <w:szCs w:val="24"/>
        </w:rPr>
      </w:pPr>
    </w:p>
    <w:p w14:paraId="01B1FD0F" w14:textId="77777777" w:rsidR="00F542FB" w:rsidRPr="000E7B89" w:rsidRDefault="00EA4EC3" w:rsidP="00EA4EC3">
      <w:r>
        <w:rPr>
          <w:b/>
          <w:sz w:val="24"/>
          <w:szCs w:val="24"/>
        </w:rPr>
        <w:t>_____</w:t>
      </w:r>
      <w:r w:rsidR="00F542FB" w:rsidRPr="008E4BC2">
        <w:rPr>
          <w:b/>
          <w:sz w:val="24"/>
          <w:szCs w:val="24"/>
        </w:rPr>
        <w:t>Q</w:t>
      </w:r>
      <w:r w:rsidR="0005436C">
        <w:rPr>
          <w:b/>
          <w:sz w:val="24"/>
          <w:szCs w:val="24"/>
        </w:rPr>
        <w:t>9</w:t>
      </w:r>
      <w:r w:rsidR="00F542FB" w:rsidRPr="0085665E">
        <w:rPr>
          <w:sz w:val="24"/>
          <w:szCs w:val="24"/>
        </w:rPr>
        <w:t xml:space="preserve">. </w:t>
      </w:r>
      <w:r w:rsidR="00F542FB" w:rsidRPr="000E7B89">
        <w:t xml:space="preserve">What is the standard deviation of a sampling distribution called? </w:t>
      </w:r>
      <w:r w:rsidR="00A2365C" w:rsidRPr="000E7B89">
        <w:t>(</w:t>
      </w:r>
      <w:r w:rsidR="00BF552C" w:rsidRPr="000E7B89">
        <w:t xml:space="preserve">Choose one; </w:t>
      </w:r>
      <w:r w:rsidRPr="000E7B89">
        <w:t xml:space="preserve">1 </w:t>
      </w:r>
      <w:proofErr w:type="spellStart"/>
      <w:r w:rsidRPr="000E7B89">
        <w:t>pt</w:t>
      </w:r>
      <w:proofErr w:type="spellEnd"/>
      <w:r w:rsidR="00A2365C" w:rsidRPr="000E7B89">
        <w:t>)</w:t>
      </w:r>
    </w:p>
    <w:p w14:paraId="2445C72C" w14:textId="77777777" w:rsidR="00F542FB" w:rsidRPr="000E7B89" w:rsidRDefault="00EA4EC3" w:rsidP="00EA4EC3">
      <w:r w:rsidRPr="000E7B89">
        <w:t>A</w:t>
      </w:r>
      <w:r w:rsidR="00F542FB" w:rsidRPr="000E7B89">
        <w:t xml:space="preserve">. Sampling error </w:t>
      </w:r>
    </w:p>
    <w:p w14:paraId="23F6B6F8" w14:textId="77777777" w:rsidR="00F542FB" w:rsidRPr="000E7B89" w:rsidRDefault="00EA4EC3" w:rsidP="00EA4EC3">
      <w:r w:rsidRPr="000E7B89">
        <w:t>B</w:t>
      </w:r>
      <w:r w:rsidR="00F542FB" w:rsidRPr="000E7B89">
        <w:t xml:space="preserve">. Sample error </w:t>
      </w:r>
    </w:p>
    <w:p w14:paraId="4AD6136F" w14:textId="77777777" w:rsidR="00F542FB" w:rsidRPr="000E7B89" w:rsidRDefault="00EA4EC3" w:rsidP="00EA4EC3">
      <w:pPr>
        <w:rPr>
          <w:color w:val="FF0000"/>
        </w:rPr>
      </w:pPr>
      <w:r w:rsidRPr="000E7B89">
        <w:t>C</w:t>
      </w:r>
      <w:r w:rsidR="00F542FB" w:rsidRPr="000E7B89">
        <w:t xml:space="preserve">. </w:t>
      </w:r>
      <w:r w:rsidR="00F542FB" w:rsidRPr="000E7B89">
        <w:rPr>
          <w:color w:val="FF0000"/>
        </w:rPr>
        <w:t>Standard error</w:t>
      </w:r>
      <w:r w:rsidR="00616DF1" w:rsidRPr="000E7B89">
        <w:rPr>
          <w:color w:val="FF0000"/>
        </w:rPr>
        <w:t xml:space="preserve"> of the mean</w:t>
      </w:r>
      <w:r w:rsidR="00F542FB" w:rsidRPr="000E7B89">
        <w:rPr>
          <w:color w:val="FF0000"/>
        </w:rPr>
        <w:t xml:space="preserve"> </w:t>
      </w:r>
    </w:p>
    <w:p w14:paraId="11B46886" w14:textId="77777777" w:rsidR="00012102" w:rsidRPr="000E7B89" w:rsidRDefault="00EA4EC3" w:rsidP="00EA4EC3">
      <w:r w:rsidRPr="000E7B89">
        <w:t>D</w:t>
      </w:r>
      <w:r w:rsidR="00F542FB" w:rsidRPr="000E7B89">
        <w:t>. S</w:t>
      </w:r>
      <w:r w:rsidR="00012102" w:rsidRPr="000E7B89">
        <w:t>imple error</w:t>
      </w:r>
    </w:p>
    <w:p w14:paraId="511A9AB8" w14:textId="77777777" w:rsidR="00EA4EC3" w:rsidRPr="000E7B89" w:rsidRDefault="00EA4EC3" w:rsidP="00EA4EC3">
      <w:r w:rsidRPr="000E7B89">
        <w:t>E. None of the above</w:t>
      </w:r>
    </w:p>
    <w:p w14:paraId="04AE6DF9" w14:textId="77777777" w:rsidR="004229C8" w:rsidRDefault="004229C8" w:rsidP="004229C8">
      <w:pPr>
        <w:rPr>
          <w:sz w:val="24"/>
          <w:szCs w:val="24"/>
        </w:rPr>
      </w:pPr>
    </w:p>
    <w:p w14:paraId="32BD96DD" w14:textId="77777777" w:rsidR="004229C8" w:rsidRDefault="004229C8" w:rsidP="004229C8">
      <w:r>
        <w:rPr>
          <w:b/>
          <w:sz w:val="24"/>
          <w:szCs w:val="24"/>
        </w:rPr>
        <w:t>_____</w:t>
      </w:r>
      <w:r w:rsidRPr="008E4BC2">
        <w:rPr>
          <w:b/>
          <w:sz w:val="24"/>
          <w:szCs w:val="24"/>
        </w:rPr>
        <w:t>Q</w:t>
      </w:r>
      <w:r>
        <w:rPr>
          <w:b/>
          <w:sz w:val="24"/>
          <w:szCs w:val="24"/>
        </w:rPr>
        <w:t>1</w:t>
      </w:r>
      <w:r w:rsidR="0005436C">
        <w:rPr>
          <w:b/>
          <w:sz w:val="24"/>
          <w:szCs w:val="24"/>
        </w:rPr>
        <w:t>0</w:t>
      </w:r>
      <w:r>
        <w:t>. What effect would increasing the sample size have on a confidence interval?</w:t>
      </w:r>
      <w:r w:rsidR="006E1125">
        <w:t xml:space="preserve"> (Choose one, 1 </w:t>
      </w:r>
      <w:proofErr w:type="spellStart"/>
      <w:r w:rsidR="006E1125">
        <w:t>pt</w:t>
      </w:r>
      <w:proofErr w:type="spellEnd"/>
      <w:r w:rsidR="006E1125">
        <w:t>)</w:t>
      </w:r>
      <w:r>
        <w:t xml:space="preserve"> </w:t>
      </w:r>
    </w:p>
    <w:p w14:paraId="2E5178F9" w14:textId="77777777" w:rsidR="004229C8" w:rsidRDefault="004229C8" w:rsidP="004229C8">
      <w:r>
        <w:t xml:space="preserve">A. The confidence interval would increase in size. </w:t>
      </w:r>
    </w:p>
    <w:p w14:paraId="069AB663" w14:textId="77777777" w:rsidR="004229C8" w:rsidRDefault="004229C8" w:rsidP="004229C8">
      <w:r w:rsidRPr="0092292F">
        <w:rPr>
          <w:color w:val="FF0000"/>
        </w:rPr>
        <w:t>B. The confidence interval would decrease in size</w:t>
      </w:r>
      <w:r>
        <w:t xml:space="preserve">. </w:t>
      </w:r>
    </w:p>
    <w:p w14:paraId="7853A3D7" w14:textId="77777777" w:rsidR="004229C8" w:rsidRDefault="004229C8" w:rsidP="004229C8">
      <w:r>
        <w:t xml:space="preserve">C. The confidence interval is unaffected by sample size. </w:t>
      </w:r>
    </w:p>
    <w:p w14:paraId="3BC171EE" w14:textId="77777777" w:rsidR="004229C8" w:rsidRDefault="004229C8" w:rsidP="004229C8">
      <w:r>
        <w:t>D. The confidence interval could either increase or decrease in size.</w:t>
      </w:r>
    </w:p>
    <w:p w14:paraId="073C9700" w14:textId="77777777" w:rsidR="00B32525" w:rsidRDefault="00B32525" w:rsidP="00B32525">
      <w:pPr>
        <w:rPr>
          <w:sz w:val="24"/>
          <w:szCs w:val="24"/>
        </w:rPr>
      </w:pPr>
      <w:r>
        <w:t>E. None of the above</w:t>
      </w:r>
    </w:p>
    <w:p w14:paraId="3A797ED1" w14:textId="77777777" w:rsidR="0009595E" w:rsidRDefault="00F542FB" w:rsidP="004229C8">
      <w:pPr>
        <w:rPr>
          <w:b/>
          <w:sz w:val="24"/>
          <w:szCs w:val="24"/>
        </w:rPr>
      </w:pPr>
      <w:r w:rsidRPr="0085665E">
        <w:rPr>
          <w:sz w:val="24"/>
          <w:szCs w:val="24"/>
        </w:rPr>
        <w:br/>
      </w:r>
    </w:p>
    <w:p w14:paraId="6202EB05" w14:textId="7F2DBAAD" w:rsidR="00F542FB" w:rsidRDefault="00F542FB" w:rsidP="004229C8">
      <w:pPr>
        <w:rPr>
          <w:sz w:val="24"/>
          <w:szCs w:val="24"/>
        </w:rPr>
      </w:pPr>
      <w:r w:rsidRPr="00880061">
        <w:rPr>
          <w:b/>
          <w:sz w:val="24"/>
          <w:szCs w:val="24"/>
        </w:rPr>
        <w:lastRenderedPageBreak/>
        <w:t>Q</w:t>
      </w:r>
      <w:r w:rsidR="00B32525">
        <w:rPr>
          <w:b/>
          <w:sz w:val="24"/>
          <w:szCs w:val="24"/>
        </w:rPr>
        <w:t>1</w:t>
      </w:r>
      <w:r w:rsidR="0005436C">
        <w:rPr>
          <w:b/>
          <w:sz w:val="24"/>
          <w:szCs w:val="24"/>
        </w:rPr>
        <w:t>1</w:t>
      </w:r>
      <w:r>
        <w:rPr>
          <w:sz w:val="24"/>
          <w:szCs w:val="24"/>
        </w:rPr>
        <w:t xml:space="preserve">. </w:t>
      </w:r>
      <w:r w:rsidRPr="00613653">
        <w:rPr>
          <w:sz w:val="24"/>
          <w:szCs w:val="24"/>
        </w:rPr>
        <w:t xml:space="preserve">You want to know if the mean values for men and women are different (p&lt;0.05). What </w:t>
      </w:r>
      <w:ins w:id="0" w:author="Randy King" w:date="2019-10-31T21:42:00Z">
        <w:r w:rsidR="00E57179">
          <w:rPr>
            <w:sz w:val="24"/>
            <w:szCs w:val="24"/>
          </w:rPr>
          <w:t xml:space="preserve">two things </w:t>
        </w:r>
      </w:ins>
      <w:commentRangeStart w:id="1"/>
      <w:r w:rsidRPr="00613653">
        <w:rPr>
          <w:sz w:val="24"/>
          <w:szCs w:val="24"/>
        </w:rPr>
        <w:t>do</w:t>
      </w:r>
      <w:commentRangeEnd w:id="1"/>
      <w:r w:rsidR="00E57179">
        <w:rPr>
          <w:rStyle w:val="CommentReference"/>
        </w:rPr>
        <w:commentReference w:id="1"/>
      </w:r>
      <w:r w:rsidRPr="00613653">
        <w:rPr>
          <w:sz w:val="24"/>
          <w:szCs w:val="24"/>
        </w:rPr>
        <w:t xml:space="preserve"> you need to know about the data in the graph </w:t>
      </w:r>
      <w:r w:rsidR="00587D4B">
        <w:rPr>
          <w:sz w:val="24"/>
          <w:szCs w:val="24"/>
        </w:rPr>
        <w:t xml:space="preserve">below </w:t>
      </w:r>
      <w:r w:rsidRPr="00613653">
        <w:rPr>
          <w:sz w:val="24"/>
          <w:szCs w:val="24"/>
        </w:rPr>
        <w:t>so that you can make a conclusion about statistical significance between men and women?</w:t>
      </w:r>
      <w:r w:rsidR="00A10AA8">
        <w:rPr>
          <w:sz w:val="24"/>
          <w:szCs w:val="24"/>
        </w:rPr>
        <w:t xml:space="preserve"> (</w:t>
      </w:r>
      <w:r w:rsidR="000E7B89">
        <w:rPr>
          <w:sz w:val="24"/>
          <w:szCs w:val="24"/>
        </w:rPr>
        <w:t xml:space="preserve">Short answer; </w:t>
      </w:r>
      <w:r w:rsidR="00EA4EC3">
        <w:rPr>
          <w:sz w:val="24"/>
          <w:szCs w:val="24"/>
        </w:rPr>
        <w:t>2</w:t>
      </w:r>
      <w:r w:rsidR="00A10AA8">
        <w:rPr>
          <w:sz w:val="24"/>
          <w:szCs w:val="24"/>
        </w:rPr>
        <w:t xml:space="preserve"> pt</w:t>
      </w:r>
      <w:r w:rsidR="00EA4EC3">
        <w:rPr>
          <w:sz w:val="24"/>
          <w:szCs w:val="24"/>
        </w:rPr>
        <w:t>s</w:t>
      </w:r>
      <w:r w:rsidR="00A10AA8">
        <w:rPr>
          <w:sz w:val="24"/>
          <w:szCs w:val="24"/>
        </w:rPr>
        <w:t>)</w:t>
      </w:r>
    </w:p>
    <w:p w14:paraId="24FF0984" w14:textId="77777777" w:rsidR="00F542FB" w:rsidRPr="00613653" w:rsidRDefault="00F542FB" w:rsidP="00EA4EC3">
      <w:pPr>
        <w:rPr>
          <w:sz w:val="24"/>
          <w:szCs w:val="24"/>
        </w:rPr>
      </w:pPr>
      <w:r w:rsidRPr="00613653">
        <w:rPr>
          <w:color w:val="FF0000"/>
          <w:sz w:val="24"/>
          <w:szCs w:val="24"/>
        </w:rPr>
        <w:t>Type of error bars and sample size</w:t>
      </w:r>
    </w:p>
    <w:p w14:paraId="671CD99A" w14:textId="77777777" w:rsidR="00F542FB" w:rsidRDefault="0009595E" w:rsidP="00EA4EC3">
      <w:r>
        <w:object w:dxaOrig="5645" w:dyaOrig="3878" w14:anchorId="2427A3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6pt;height:118.3pt" o:ole="">
            <v:imagedata r:id="rId15" o:title=""/>
          </v:shape>
          <o:OLEObject Type="Embed" ProgID="Prism7.Document" ShapeID="_x0000_i1025" DrawAspect="Content" ObjectID="_1634064376" r:id="rId16"/>
        </w:object>
      </w:r>
    </w:p>
    <w:p w14:paraId="58D4E22E" w14:textId="77777777" w:rsidR="00F542FB" w:rsidRDefault="00F542FB" w:rsidP="00EA4EC3"/>
    <w:p w14:paraId="79F5D480" w14:textId="77777777" w:rsidR="00127CF4" w:rsidRDefault="00127CF4" w:rsidP="00B32525">
      <w:r w:rsidRPr="00B32525">
        <w:rPr>
          <w:b/>
          <w:sz w:val="24"/>
        </w:rPr>
        <w:t>Q</w:t>
      </w:r>
      <w:r w:rsidR="00B32525" w:rsidRPr="00B32525">
        <w:rPr>
          <w:b/>
          <w:sz w:val="24"/>
        </w:rPr>
        <w:t>1</w:t>
      </w:r>
      <w:r w:rsidR="0005436C">
        <w:rPr>
          <w:b/>
          <w:sz w:val="24"/>
        </w:rPr>
        <w:t>2</w:t>
      </w:r>
      <w:r w:rsidR="00433CFC">
        <w:t xml:space="preserve">. </w:t>
      </w:r>
      <w:r>
        <w:t xml:space="preserve"> A</w:t>
      </w:r>
      <w:r w:rsidRPr="008B7882">
        <w:t xml:space="preserve"> researcher used an unpaired (independent groups) </w:t>
      </w:r>
      <w:r w:rsidRPr="008B7882">
        <w:rPr>
          <w:i/>
          <w:iCs/>
        </w:rPr>
        <w:t>t</w:t>
      </w:r>
      <w:r w:rsidRPr="008B7882">
        <w:t xml:space="preserve">-test to compare hemoglobin levels of males &amp; females.  The results showed that </w:t>
      </w:r>
      <w:r w:rsidRPr="008B7882">
        <w:rPr>
          <w:i/>
          <w:iCs/>
        </w:rPr>
        <w:t>t</w:t>
      </w:r>
      <w:r w:rsidRPr="008B7882">
        <w:t xml:space="preserve"> = 0.77, </w:t>
      </w:r>
      <w:r w:rsidRPr="008B7882">
        <w:rPr>
          <w:i/>
          <w:iCs/>
        </w:rPr>
        <w:t>p</w:t>
      </w:r>
      <w:r w:rsidRPr="008B7882">
        <w:t xml:space="preserve"> = </w:t>
      </w:r>
      <w:r>
        <w:t>0</w:t>
      </w:r>
      <w:r w:rsidRPr="008B7882">
        <w:t xml:space="preserve">.48.  Assuming that alpha = </w:t>
      </w:r>
      <w:r w:rsidR="00433CFC">
        <w:t>0</w:t>
      </w:r>
      <w:r w:rsidRPr="008B7882">
        <w:t>.05</w:t>
      </w:r>
      <w:r w:rsidR="0005436C">
        <w:t>, w</w:t>
      </w:r>
      <w:r w:rsidRPr="008B7882">
        <w:t>hat decision</w:t>
      </w:r>
      <w:r w:rsidR="0005436C">
        <w:t xml:space="preserve"> about the null hypothesis</w:t>
      </w:r>
      <w:r w:rsidRPr="008B7882">
        <w:t xml:space="preserve"> should the researcher make?</w:t>
      </w:r>
      <w:r w:rsidR="00A10AA8">
        <w:t xml:space="preserve"> (</w:t>
      </w:r>
      <w:r w:rsidR="00213C05">
        <w:t xml:space="preserve">Short answer; </w:t>
      </w:r>
      <w:r w:rsidR="00A10AA8">
        <w:t xml:space="preserve">1 </w:t>
      </w:r>
      <w:proofErr w:type="spellStart"/>
      <w:r w:rsidR="00A10AA8">
        <w:t>pt</w:t>
      </w:r>
      <w:proofErr w:type="spellEnd"/>
      <w:r w:rsidR="00A10AA8">
        <w:t>)</w:t>
      </w:r>
    </w:p>
    <w:p w14:paraId="66E631E0" w14:textId="77777777" w:rsidR="00127CF4" w:rsidRPr="008B7882" w:rsidRDefault="00127CF4" w:rsidP="00B32525">
      <w:r w:rsidRPr="00B32525">
        <w:rPr>
          <w:color w:val="FF0000"/>
        </w:rPr>
        <w:t>Fail to reject the null hypothesis and accept that the hemoglobin levels are the same by gender</w:t>
      </w:r>
      <w:r w:rsidR="004A6457">
        <w:rPr>
          <w:color w:val="FF0000"/>
        </w:rPr>
        <w:t>.</w:t>
      </w:r>
    </w:p>
    <w:p w14:paraId="2814567D" w14:textId="77777777" w:rsidR="00B32525" w:rsidRDefault="00B32525" w:rsidP="00B32525"/>
    <w:p w14:paraId="2F46B368" w14:textId="77777777" w:rsidR="0009595E" w:rsidRDefault="0009595E" w:rsidP="00B32525"/>
    <w:p w14:paraId="465D66E3" w14:textId="77777777" w:rsidR="0009595E" w:rsidRDefault="0009595E" w:rsidP="00B32525"/>
    <w:p w14:paraId="0840DE99" w14:textId="379FCDE1" w:rsidR="00127CF4" w:rsidRDefault="00B32525" w:rsidP="00B32525">
      <w:r w:rsidRPr="00B32525">
        <w:rPr>
          <w:b/>
          <w:sz w:val="24"/>
        </w:rPr>
        <w:t>Q1</w:t>
      </w:r>
      <w:r w:rsidR="0005436C">
        <w:rPr>
          <w:b/>
          <w:sz w:val="24"/>
        </w:rPr>
        <w:t>3</w:t>
      </w:r>
      <w:r w:rsidRPr="00B32525">
        <w:rPr>
          <w:b/>
          <w:sz w:val="24"/>
        </w:rPr>
        <w:t>.</w:t>
      </w:r>
      <w:r w:rsidRPr="00B32525">
        <w:rPr>
          <w:sz w:val="24"/>
        </w:rPr>
        <w:t xml:space="preserve"> </w:t>
      </w:r>
      <w:r>
        <w:t xml:space="preserve">In your answer to </w:t>
      </w:r>
      <w:del w:id="2" w:author="Randy King" w:date="2019-10-31T21:43:00Z">
        <w:r w:rsidDel="00E57179">
          <w:delText>Q15,</w:delText>
        </w:r>
      </w:del>
      <w:ins w:id="3" w:author="Randy King" w:date="2019-10-31T21:43:00Z">
        <w:r w:rsidR="00E57179">
          <w:t>Q12</w:t>
        </w:r>
      </w:ins>
      <w:r>
        <w:t xml:space="preserve"> w</w:t>
      </w:r>
      <w:r w:rsidR="00127CF4" w:rsidRPr="008B7882">
        <w:t xml:space="preserve">hich type of error </w:t>
      </w:r>
      <w:r w:rsidR="0005436C">
        <w:t xml:space="preserve">(Type I – false positive,  or Type II – false negative) </w:t>
      </w:r>
      <w:r w:rsidR="00127CF4" w:rsidRPr="008B7882">
        <w:t>might the</w:t>
      </w:r>
      <w:r w:rsidR="004A6457">
        <w:t xml:space="preserve"> researchers</w:t>
      </w:r>
      <w:r w:rsidR="00127CF4" w:rsidRPr="008B7882">
        <w:t xml:space="preserve"> be making?</w:t>
      </w:r>
      <w:r w:rsidR="00A10AA8">
        <w:t xml:space="preserve"> (</w:t>
      </w:r>
      <w:r w:rsidR="00213C05">
        <w:t xml:space="preserve">Short answer; </w:t>
      </w:r>
      <w:r w:rsidR="00A10AA8">
        <w:t xml:space="preserve">1 </w:t>
      </w:r>
      <w:proofErr w:type="spellStart"/>
      <w:r w:rsidR="00A10AA8">
        <w:t>pt</w:t>
      </w:r>
      <w:proofErr w:type="spellEnd"/>
      <w:r w:rsidR="00A10AA8">
        <w:t>)</w:t>
      </w:r>
    </w:p>
    <w:p w14:paraId="3BA835AD" w14:textId="77777777" w:rsidR="00127CF4" w:rsidRPr="00127CF4" w:rsidRDefault="00127CF4" w:rsidP="00B32525">
      <w:pPr>
        <w:rPr>
          <w:color w:val="FF0000"/>
        </w:rPr>
      </w:pPr>
      <w:r w:rsidRPr="00127CF4">
        <w:rPr>
          <w:color w:val="FF0000"/>
        </w:rPr>
        <w:t xml:space="preserve">Type II </w:t>
      </w:r>
      <w:r w:rsidR="00B32525">
        <w:rPr>
          <w:color w:val="FF0000"/>
        </w:rPr>
        <w:t>(false negative)</w:t>
      </w:r>
      <w:r w:rsidRPr="00127CF4">
        <w:rPr>
          <w:color w:val="FF0000"/>
        </w:rPr>
        <w:t>– fail to fin</w:t>
      </w:r>
      <w:r w:rsidR="00433CFC">
        <w:rPr>
          <w:color w:val="FF0000"/>
        </w:rPr>
        <w:t>d</w:t>
      </w:r>
      <w:r w:rsidRPr="00127CF4">
        <w:rPr>
          <w:color w:val="FF0000"/>
        </w:rPr>
        <w:t xml:space="preserve"> a difference when there really is one.</w:t>
      </w:r>
    </w:p>
    <w:p w14:paraId="3F1FFA20" w14:textId="77777777" w:rsidR="00880061" w:rsidRDefault="00880061" w:rsidP="00EA4EC3">
      <w:pPr>
        <w:rPr>
          <w:b/>
          <w:sz w:val="24"/>
          <w:szCs w:val="24"/>
        </w:rPr>
      </w:pPr>
    </w:p>
    <w:p w14:paraId="48CB7404" w14:textId="77777777" w:rsidR="0009595E" w:rsidRDefault="0009595E" w:rsidP="00EA4EC3">
      <w:pPr>
        <w:rPr>
          <w:b/>
          <w:sz w:val="24"/>
          <w:szCs w:val="24"/>
        </w:rPr>
      </w:pPr>
    </w:p>
    <w:p w14:paraId="402EA7DA" w14:textId="77777777" w:rsidR="0009595E" w:rsidRDefault="0009595E" w:rsidP="00EA4EC3">
      <w:pPr>
        <w:rPr>
          <w:b/>
          <w:sz w:val="24"/>
          <w:szCs w:val="24"/>
        </w:rPr>
      </w:pPr>
    </w:p>
    <w:p w14:paraId="58EA2D56" w14:textId="77777777" w:rsidR="00B32525" w:rsidRDefault="00B32525" w:rsidP="00EA4EC3">
      <w:pPr>
        <w:rPr>
          <w:b/>
          <w:sz w:val="24"/>
          <w:szCs w:val="24"/>
          <w:lang w:val="en-GB"/>
        </w:rPr>
      </w:pPr>
      <w:r w:rsidRPr="00B32525">
        <w:rPr>
          <w:b/>
          <w:sz w:val="24"/>
          <w:szCs w:val="24"/>
        </w:rPr>
        <w:t xml:space="preserve">The following 4 questions </w:t>
      </w:r>
      <w:r w:rsidR="00DC5EC4">
        <w:rPr>
          <w:b/>
          <w:sz w:val="24"/>
          <w:szCs w:val="24"/>
        </w:rPr>
        <w:t>Q1</w:t>
      </w:r>
      <w:r w:rsidR="0005436C">
        <w:rPr>
          <w:b/>
          <w:sz w:val="24"/>
          <w:szCs w:val="24"/>
        </w:rPr>
        <w:t>4</w:t>
      </w:r>
      <w:r w:rsidR="00DC5EC4">
        <w:rPr>
          <w:b/>
          <w:sz w:val="24"/>
          <w:szCs w:val="24"/>
        </w:rPr>
        <w:t>-Q</w:t>
      </w:r>
      <w:r w:rsidR="0005436C">
        <w:rPr>
          <w:b/>
          <w:sz w:val="24"/>
          <w:szCs w:val="24"/>
        </w:rPr>
        <w:t>17</w:t>
      </w:r>
      <w:r w:rsidR="00DC5EC4">
        <w:rPr>
          <w:b/>
          <w:sz w:val="24"/>
          <w:szCs w:val="24"/>
        </w:rPr>
        <w:t xml:space="preserve">) </w:t>
      </w:r>
      <w:r w:rsidRPr="00B32525">
        <w:rPr>
          <w:b/>
          <w:sz w:val="24"/>
          <w:szCs w:val="24"/>
        </w:rPr>
        <w:t xml:space="preserve">deal with </w:t>
      </w:r>
      <w:r w:rsidRPr="00B32525">
        <w:rPr>
          <w:b/>
          <w:sz w:val="24"/>
          <w:szCs w:val="24"/>
          <w:lang w:val="en-GB"/>
        </w:rPr>
        <w:t>a weight loss study</w:t>
      </w:r>
      <w:r>
        <w:rPr>
          <w:b/>
          <w:sz w:val="24"/>
          <w:szCs w:val="24"/>
          <w:lang w:val="en-GB"/>
        </w:rPr>
        <w:t xml:space="preserve"> where t</w:t>
      </w:r>
      <w:r w:rsidRPr="00B32525">
        <w:rPr>
          <w:b/>
          <w:sz w:val="24"/>
          <w:szCs w:val="24"/>
          <w:lang w:val="en-GB"/>
        </w:rPr>
        <w:t>riglyceride levels were measured</w:t>
      </w:r>
      <w:r>
        <w:rPr>
          <w:b/>
          <w:sz w:val="24"/>
          <w:szCs w:val="24"/>
          <w:lang w:val="en-GB"/>
        </w:rPr>
        <w:t xml:space="preserve"> in a group of people</w:t>
      </w:r>
      <w:r w:rsidRPr="00B32525">
        <w:rPr>
          <w:b/>
          <w:sz w:val="24"/>
          <w:szCs w:val="24"/>
          <w:lang w:val="en-GB"/>
        </w:rPr>
        <w:t xml:space="preserve"> at baseline and again </w:t>
      </w:r>
      <w:r>
        <w:rPr>
          <w:b/>
          <w:sz w:val="24"/>
          <w:szCs w:val="24"/>
          <w:lang w:val="en-GB"/>
        </w:rPr>
        <w:t>at</w:t>
      </w:r>
      <w:r w:rsidRPr="00B32525">
        <w:rPr>
          <w:b/>
          <w:sz w:val="24"/>
          <w:szCs w:val="24"/>
          <w:lang w:val="en-GB"/>
        </w:rPr>
        <w:t xml:space="preserve"> 8 weeks </w:t>
      </w:r>
      <w:r>
        <w:rPr>
          <w:b/>
          <w:sz w:val="24"/>
          <w:szCs w:val="24"/>
          <w:lang w:val="en-GB"/>
        </w:rPr>
        <w:t>after the subjects started taking a new weight loss drug.</w:t>
      </w:r>
    </w:p>
    <w:p w14:paraId="2ADA1F99" w14:textId="77777777" w:rsidR="0005436C" w:rsidRPr="00B32525" w:rsidRDefault="0005436C" w:rsidP="00EA4EC3">
      <w:pPr>
        <w:rPr>
          <w:b/>
          <w:sz w:val="24"/>
          <w:szCs w:val="24"/>
        </w:rPr>
      </w:pPr>
    </w:p>
    <w:p w14:paraId="0CFB04E1" w14:textId="77777777" w:rsidR="002C74BE" w:rsidRPr="006D751B" w:rsidRDefault="002C74BE" w:rsidP="00213C05">
      <w:pPr>
        <w:rPr>
          <w:sz w:val="24"/>
          <w:szCs w:val="24"/>
          <w:lang w:val="en-GB"/>
        </w:rPr>
      </w:pPr>
      <w:r w:rsidRPr="006D751B">
        <w:rPr>
          <w:b/>
          <w:sz w:val="24"/>
          <w:szCs w:val="24"/>
        </w:rPr>
        <w:t>Q</w:t>
      </w:r>
      <w:r w:rsidR="00B32525">
        <w:rPr>
          <w:b/>
          <w:sz w:val="24"/>
          <w:szCs w:val="24"/>
        </w:rPr>
        <w:t>1</w:t>
      </w:r>
      <w:r w:rsidR="0005436C">
        <w:rPr>
          <w:b/>
          <w:sz w:val="24"/>
          <w:szCs w:val="24"/>
        </w:rPr>
        <w:t>4</w:t>
      </w:r>
      <w:r w:rsidR="00245781" w:rsidRPr="006D751B">
        <w:rPr>
          <w:sz w:val="24"/>
          <w:szCs w:val="24"/>
        </w:rPr>
        <w:t xml:space="preserve">. </w:t>
      </w:r>
      <w:r w:rsidRPr="006D751B">
        <w:rPr>
          <w:sz w:val="24"/>
          <w:szCs w:val="24"/>
        </w:rPr>
        <w:t xml:space="preserve"> </w:t>
      </w:r>
      <w:r w:rsidRPr="006D751B">
        <w:rPr>
          <w:sz w:val="24"/>
          <w:szCs w:val="24"/>
          <w:lang w:val="en-GB"/>
        </w:rPr>
        <w:t xml:space="preserve">What type of t-test </w:t>
      </w:r>
      <w:r w:rsidR="00B32525">
        <w:rPr>
          <w:sz w:val="24"/>
          <w:szCs w:val="24"/>
          <w:lang w:val="en-GB"/>
        </w:rPr>
        <w:t>w</w:t>
      </w:r>
      <w:r w:rsidRPr="006D751B">
        <w:rPr>
          <w:sz w:val="24"/>
          <w:szCs w:val="24"/>
          <w:lang w:val="en-GB"/>
        </w:rPr>
        <w:t>ould you do on these data?</w:t>
      </w:r>
      <w:r w:rsidR="00A10AA8">
        <w:rPr>
          <w:sz w:val="24"/>
          <w:szCs w:val="24"/>
          <w:lang w:val="en-GB"/>
        </w:rPr>
        <w:t xml:space="preserve"> </w:t>
      </w:r>
      <w:r w:rsidR="00B32525">
        <w:rPr>
          <w:sz w:val="24"/>
          <w:szCs w:val="24"/>
          <w:lang w:val="en-GB"/>
        </w:rPr>
        <w:t xml:space="preserve">What is the non-parametric equivalent test? </w:t>
      </w:r>
      <w:r w:rsidR="00A10AA8">
        <w:rPr>
          <w:sz w:val="24"/>
          <w:szCs w:val="24"/>
          <w:lang w:val="en-GB"/>
        </w:rPr>
        <w:t>(</w:t>
      </w:r>
      <w:r w:rsidR="00B32525">
        <w:rPr>
          <w:sz w:val="24"/>
          <w:szCs w:val="24"/>
          <w:lang w:val="en-GB"/>
        </w:rPr>
        <w:t xml:space="preserve">Short answer; </w:t>
      </w:r>
      <w:r w:rsidR="008170EB">
        <w:rPr>
          <w:sz w:val="24"/>
          <w:szCs w:val="24"/>
          <w:lang w:val="en-GB"/>
        </w:rPr>
        <w:t xml:space="preserve">1 </w:t>
      </w:r>
      <w:proofErr w:type="spellStart"/>
      <w:r w:rsidR="008170EB">
        <w:rPr>
          <w:sz w:val="24"/>
          <w:szCs w:val="24"/>
          <w:lang w:val="en-GB"/>
        </w:rPr>
        <w:t>pt</w:t>
      </w:r>
      <w:proofErr w:type="spellEnd"/>
      <w:r w:rsidR="00A10AA8">
        <w:rPr>
          <w:sz w:val="24"/>
          <w:szCs w:val="24"/>
          <w:lang w:val="en-GB"/>
        </w:rPr>
        <w:t>)</w:t>
      </w:r>
    </w:p>
    <w:p w14:paraId="14F6EC7B" w14:textId="77777777" w:rsidR="002C74BE" w:rsidRPr="006D751B" w:rsidRDefault="002C74BE" w:rsidP="00EA4EC3">
      <w:pPr>
        <w:ind w:firstLine="720"/>
        <w:rPr>
          <w:color w:val="FF0000"/>
          <w:sz w:val="24"/>
          <w:szCs w:val="24"/>
        </w:rPr>
      </w:pPr>
      <w:r w:rsidRPr="006D751B">
        <w:rPr>
          <w:color w:val="FF0000"/>
          <w:sz w:val="24"/>
          <w:szCs w:val="24"/>
          <w:lang w:val="en-GB"/>
        </w:rPr>
        <w:t>Paired</w:t>
      </w:r>
      <w:r w:rsidR="00B32525">
        <w:rPr>
          <w:color w:val="FF0000"/>
          <w:sz w:val="24"/>
          <w:szCs w:val="24"/>
          <w:lang w:val="en-GB"/>
        </w:rPr>
        <w:t xml:space="preserve"> t-test; Wilcoxon signed rank</w:t>
      </w:r>
    </w:p>
    <w:p w14:paraId="5FDADBC3" w14:textId="77777777" w:rsidR="00213C05" w:rsidRDefault="00213C05" w:rsidP="00EA4EC3">
      <w:pPr>
        <w:ind w:firstLine="720"/>
        <w:rPr>
          <w:sz w:val="24"/>
          <w:szCs w:val="24"/>
        </w:rPr>
      </w:pPr>
    </w:p>
    <w:p w14:paraId="6A2DA0B4" w14:textId="77777777" w:rsidR="0009595E" w:rsidRDefault="0009595E" w:rsidP="00EA4EC3">
      <w:pPr>
        <w:ind w:firstLine="720"/>
        <w:rPr>
          <w:sz w:val="24"/>
          <w:szCs w:val="24"/>
        </w:rPr>
      </w:pPr>
    </w:p>
    <w:p w14:paraId="737B0390" w14:textId="77777777" w:rsidR="002C74BE" w:rsidRPr="006D751B" w:rsidRDefault="00DC5EC4" w:rsidP="00213C05">
      <w:pPr>
        <w:rPr>
          <w:sz w:val="24"/>
          <w:szCs w:val="24"/>
        </w:rPr>
      </w:pPr>
      <w:r w:rsidRPr="006D751B">
        <w:rPr>
          <w:b/>
          <w:sz w:val="24"/>
          <w:szCs w:val="24"/>
        </w:rPr>
        <w:t>Q</w:t>
      </w:r>
      <w:r>
        <w:rPr>
          <w:b/>
          <w:sz w:val="24"/>
          <w:szCs w:val="24"/>
        </w:rPr>
        <w:t>1</w:t>
      </w:r>
      <w:r w:rsidR="0005436C">
        <w:rPr>
          <w:b/>
          <w:sz w:val="24"/>
          <w:szCs w:val="24"/>
        </w:rPr>
        <w:t>5</w:t>
      </w:r>
      <w:r w:rsidRPr="006D751B">
        <w:rPr>
          <w:sz w:val="24"/>
          <w:szCs w:val="24"/>
        </w:rPr>
        <w:t>.</w:t>
      </w:r>
      <w:r w:rsidR="002C74BE" w:rsidRPr="006D751B">
        <w:rPr>
          <w:sz w:val="24"/>
          <w:szCs w:val="24"/>
        </w:rPr>
        <w:t xml:space="preserve"> What is the null hypothesis</w:t>
      </w:r>
      <w:r w:rsidR="00B32525">
        <w:rPr>
          <w:sz w:val="24"/>
          <w:szCs w:val="24"/>
        </w:rPr>
        <w:t xml:space="preserve"> for the t-test</w:t>
      </w:r>
      <w:r w:rsidR="002C74BE" w:rsidRPr="006D751B">
        <w:rPr>
          <w:sz w:val="24"/>
          <w:szCs w:val="24"/>
        </w:rPr>
        <w:t>?</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14:paraId="514493E9" w14:textId="77777777" w:rsidR="002C74BE" w:rsidRPr="006D751B" w:rsidRDefault="002C74BE" w:rsidP="00EA4EC3">
      <w:pPr>
        <w:ind w:firstLine="720"/>
        <w:rPr>
          <w:sz w:val="24"/>
          <w:szCs w:val="24"/>
        </w:rPr>
      </w:pPr>
      <w:r w:rsidRPr="006D751B">
        <w:rPr>
          <w:color w:val="FF0000"/>
          <w:sz w:val="24"/>
          <w:szCs w:val="24"/>
        </w:rPr>
        <w:t xml:space="preserve">The difference </w:t>
      </w:r>
      <w:r w:rsidR="0005436C">
        <w:rPr>
          <w:color w:val="FF0000"/>
          <w:sz w:val="24"/>
          <w:szCs w:val="24"/>
        </w:rPr>
        <w:t xml:space="preserve">between individual </w:t>
      </w:r>
      <w:r w:rsidR="00BF552C">
        <w:rPr>
          <w:color w:val="FF0000"/>
          <w:sz w:val="24"/>
          <w:szCs w:val="24"/>
        </w:rPr>
        <w:t xml:space="preserve">in the population is </w:t>
      </w:r>
      <w:r w:rsidRPr="006D751B">
        <w:rPr>
          <w:color w:val="FF0000"/>
          <w:sz w:val="24"/>
          <w:szCs w:val="24"/>
        </w:rPr>
        <w:t>equal to zero</w:t>
      </w:r>
    </w:p>
    <w:p w14:paraId="4EEB415D" w14:textId="77777777" w:rsidR="00213C05" w:rsidRDefault="00213C05" w:rsidP="00213C05">
      <w:pPr>
        <w:rPr>
          <w:sz w:val="24"/>
          <w:szCs w:val="24"/>
        </w:rPr>
      </w:pPr>
    </w:p>
    <w:p w14:paraId="32375FF5" w14:textId="77777777" w:rsidR="0009595E" w:rsidRDefault="0009595E" w:rsidP="00213C05">
      <w:pPr>
        <w:rPr>
          <w:sz w:val="24"/>
          <w:szCs w:val="24"/>
        </w:rPr>
      </w:pPr>
    </w:p>
    <w:p w14:paraId="1169054F" w14:textId="77777777" w:rsidR="002C74BE" w:rsidRPr="006D751B" w:rsidRDefault="00DC5EC4" w:rsidP="00213C05">
      <w:pPr>
        <w:rPr>
          <w:sz w:val="24"/>
          <w:szCs w:val="24"/>
        </w:rPr>
      </w:pPr>
      <w:r w:rsidRPr="006D751B">
        <w:rPr>
          <w:b/>
          <w:sz w:val="24"/>
          <w:szCs w:val="24"/>
        </w:rPr>
        <w:t>Q</w:t>
      </w:r>
      <w:r>
        <w:rPr>
          <w:b/>
          <w:sz w:val="24"/>
          <w:szCs w:val="24"/>
        </w:rPr>
        <w:t>1</w:t>
      </w:r>
      <w:r w:rsidR="0005436C">
        <w:rPr>
          <w:b/>
          <w:sz w:val="24"/>
          <w:szCs w:val="24"/>
        </w:rPr>
        <w:t>6</w:t>
      </w:r>
      <w:r w:rsidRPr="006D751B">
        <w:rPr>
          <w:sz w:val="24"/>
          <w:szCs w:val="24"/>
        </w:rPr>
        <w:t>.</w:t>
      </w:r>
      <w:r w:rsidR="006D751B">
        <w:rPr>
          <w:sz w:val="24"/>
          <w:szCs w:val="24"/>
        </w:rPr>
        <w:t xml:space="preserve"> </w:t>
      </w:r>
      <w:r w:rsidR="002C74BE" w:rsidRPr="006D751B">
        <w:rPr>
          <w:sz w:val="24"/>
          <w:szCs w:val="24"/>
        </w:rPr>
        <w:t>What is the alternative hypothesis for a two-side</w:t>
      </w:r>
      <w:r w:rsidR="00B32525">
        <w:rPr>
          <w:sz w:val="24"/>
          <w:szCs w:val="24"/>
        </w:rPr>
        <w:t>d</w:t>
      </w:r>
      <w:r w:rsidR="002C74BE" w:rsidRPr="006D751B">
        <w:rPr>
          <w:sz w:val="24"/>
          <w:szCs w:val="24"/>
        </w:rPr>
        <w:t xml:space="preserve"> test?</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14:paraId="04FD703C" w14:textId="77777777" w:rsidR="002C74BE" w:rsidRPr="006D751B" w:rsidRDefault="002C74BE" w:rsidP="00EA4EC3">
      <w:pPr>
        <w:pStyle w:val="ListParagraph"/>
        <w:ind w:left="0" w:firstLine="720"/>
        <w:contextualSpacing w:val="0"/>
        <w:rPr>
          <w:sz w:val="24"/>
          <w:szCs w:val="24"/>
        </w:rPr>
      </w:pPr>
      <w:r w:rsidRPr="006D751B">
        <w:rPr>
          <w:color w:val="FF0000"/>
          <w:sz w:val="24"/>
          <w:szCs w:val="24"/>
        </w:rPr>
        <w:t>The difference</w:t>
      </w:r>
      <w:r w:rsidR="0005436C">
        <w:rPr>
          <w:color w:val="FF0000"/>
          <w:sz w:val="24"/>
          <w:szCs w:val="24"/>
        </w:rPr>
        <w:t xml:space="preserve"> between individuals</w:t>
      </w:r>
      <w:r w:rsidR="00BF552C">
        <w:rPr>
          <w:color w:val="FF0000"/>
          <w:sz w:val="24"/>
          <w:szCs w:val="24"/>
        </w:rPr>
        <w:t xml:space="preserve"> in the population</w:t>
      </w:r>
      <w:r w:rsidRPr="006D751B">
        <w:rPr>
          <w:color w:val="FF0000"/>
          <w:sz w:val="24"/>
          <w:szCs w:val="24"/>
        </w:rPr>
        <w:t xml:space="preserve"> is not zero</w:t>
      </w:r>
    </w:p>
    <w:p w14:paraId="09C75AAF" w14:textId="77777777" w:rsidR="00213C05" w:rsidRDefault="00213C05" w:rsidP="00213C05">
      <w:pPr>
        <w:pStyle w:val="ListParagraph"/>
        <w:ind w:left="0"/>
        <w:contextualSpacing w:val="0"/>
        <w:rPr>
          <w:sz w:val="24"/>
          <w:szCs w:val="24"/>
        </w:rPr>
      </w:pPr>
    </w:p>
    <w:p w14:paraId="3FEE977C" w14:textId="77777777" w:rsidR="0009595E" w:rsidRDefault="0009595E" w:rsidP="00213C05">
      <w:pPr>
        <w:pStyle w:val="ListParagraph"/>
        <w:ind w:left="0"/>
        <w:contextualSpacing w:val="0"/>
        <w:rPr>
          <w:sz w:val="24"/>
          <w:szCs w:val="24"/>
        </w:rPr>
      </w:pPr>
    </w:p>
    <w:p w14:paraId="3F363475" w14:textId="77777777" w:rsidR="002C74BE" w:rsidRPr="006D751B" w:rsidRDefault="00DC5EC4" w:rsidP="00213C05">
      <w:pPr>
        <w:pStyle w:val="ListParagraph"/>
        <w:ind w:left="0"/>
        <w:contextualSpacing w:val="0"/>
        <w:rPr>
          <w:sz w:val="24"/>
          <w:szCs w:val="24"/>
        </w:rPr>
      </w:pPr>
      <w:r w:rsidRPr="006D751B">
        <w:rPr>
          <w:b/>
          <w:sz w:val="24"/>
          <w:szCs w:val="24"/>
        </w:rPr>
        <w:t>Q</w:t>
      </w:r>
      <w:r w:rsidR="0005436C">
        <w:rPr>
          <w:b/>
          <w:sz w:val="24"/>
          <w:szCs w:val="24"/>
        </w:rPr>
        <w:t>17</w:t>
      </w:r>
      <w:r w:rsidRPr="006D751B">
        <w:rPr>
          <w:sz w:val="24"/>
          <w:szCs w:val="24"/>
        </w:rPr>
        <w:t>.</w:t>
      </w:r>
      <w:r w:rsidR="006D751B">
        <w:rPr>
          <w:sz w:val="24"/>
          <w:szCs w:val="24"/>
        </w:rPr>
        <w:t xml:space="preserve"> </w:t>
      </w:r>
      <w:r w:rsidR="002C74BE" w:rsidRPr="006D751B">
        <w:rPr>
          <w:sz w:val="24"/>
          <w:szCs w:val="24"/>
        </w:rPr>
        <w:t>With p=0.</w:t>
      </w:r>
      <w:r w:rsidR="00BF552C">
        <w:rPr>
          <w:sz w:val="24"/>
          <w:szCs w:val="24"/>
        </w:rPr>
        <w:t>00</w:t>
      </w:r>
      <w:r w:rsidR="002C74BE" w:rsidRPr="006D751B">
        <w:rPr>
          <w:sz w:val="24"/>
          <w:szCs w:val="24"/>
        </w:rPr>
        <w:t xml:space="preserve">1 and significance </w:t>
      </w:r>
      <w:r w:rsidR="002A780D">
        <w:rPr>
          <w:sz w:val="24"/>
          <w:szCs w:val="24"/>
        </w:rPr>
        <w:t xml:space="preserve">level </w:t>
      </w:r>
      <w:r w:rsidR="002C74BE" w:rsidRPr="006D751B">
        <w:rPr>
          <w:sz w:val="24"/>
          <w:szCs w:val="24"/>
        </w:rPr>
        <w:t>set at 0.0</w:t>
      </w:r>
      <w:r>
        <w:rPr>
          <w:sz w:val="24"/>
          <w:szCs w:val="24"/>
        </w:rPr>
        <w:t>1</w:t>
      </w:r>
      <w:r w:rsidR="002C74BE" w:rsidRPr="006D751B">
        <w:rPr>
          <w:sz w:val="24"/>
          <w:szCs w:val="24"/>
        </w:rPr>
        <w:t xml:space="preserve">, </w:t>
      </w:r>
      <w:r w:rsidR="0085665E" w:rsidRPr="006D751B">
        <w:rPr>
          <w:sz w:val="24"/>
          <w:szCs w:val="24"/>
        </w:rPr>
        <w:t>do you</w:t>
      </w:r>
      <w:r w:rsidR="002C74BE" w:rsidRPr="006D751B">
        <w:rPr>
          <w:sz w:val="24"/>
          <w:szCs w:val="24"/>
        </w:rPr>
        <w:t xml:space="preserve"> reject or fail to reject the null hypothesis?</w:t>
      </w:r>
      <w:r w:rsidR="00A10AA8">
        <w:rPr>
          <w:sz w:val="24"/>
          <w:szCs w:val="24"/>
        </w:rPr>
        <w:t xml:space="preserve"> (</w:t>
      </w:r>
      <w:r>
        <w:rPr>
          <w:sz w:val="24"/>
          <w:szCs w:val="24"/>
        </w:rPr>
        <w:t xml:space="preserve">Short answer; </w:t>
      </w:r>
      <w:r w:rsidR="00A10AA8">
        <w:rPr>
          <w:sz w:val="24"/>
          <w:szCs w:val="24"/>
        </w:rPr>
        <w:t xml:space="preserve">1 </w:t>
      </w:r>
      <w:proofErr w:type="spellStart"/>
      <w:r w:rsidR="00A10AA8">
        <w:rPr>
          <w:sz w:val="24"/>
          <w:szCs w:val="24"/>
        </w:rPr>
        <w:t>pt</w:t>
      </w:r>
      <w:proofErr w:type="spellEnd"/>
      <w:r w:rsidR="00A10AA8">
        <w:rPr>
          <w:sz w:val="24"/>
          <w:szCs w:val="24"/>
        </w:rPr>
        <w:t>)</w:t>
      </w:r>
    </w:p>
    <w:p w14:paraId="1D874020" w14:textId="77777777" w:rsidR="002C74BE" w:rsidRPr="006D751B" w:rsidRDefault="00BF552C" w:rsidP="00EA4EC3">
      <w:pPr>
        <w:pStyle w:val="ListParagraph"/>
        <w:ind w:left="0" w:firstLine="720"/>
        <w:contextualSpacing w:val="0"/>
        <w:rPr>
          <w:color w:val="FF0000"/>
          <w:sz w:val="24"/>
          <w:szCs w:val="24"/>
        </w:rPr>
      </w:pPr>
      <w:r>
        <w:rPr>
          <w:color w:val="FF0000"/>
          <w:sz w:val="24"/>
          <w:szCs w:val="24"/>
        </w:rPr>
        <w:t>Reject</w:t>
      </w:r>
    </w:p>
    <w:p w14:paraId="68B3DA5F" w14:textId="77777777" w:rsidR="00D7764D" w:rsidRDefault="00D7764D" w:rsidP="00EA4EC3">
      <w:pPr>
        <w:rPr>
          <w:sz w:val="24"/>
          <w:szCs w:val="24"/>
        </w:rPr>
      </w:pPr>
    </w:p>
    <w:p w14:paraId="56CD6B0B" w14:textId="77777777" w:rsidR="0005436C" w:rsidRDefault="00A23977" w:rsidP="00EA4EC3">
      <w:pPr>
        <w:rPr>
          <w:rFonts w:cstheme="minorHAnsi"/>
          <w:color w:val="000000" w:themeColor="text1"/>
          <w:sz w:val="24"/>
          <w:szCs w:val="24"/>
        </w:rPr>
      </w:pPr>
      <w:r w:rsidRPr="00A23977">
        <w:rPr>
          <w:rFonts w:cstheme="minorHAnsi"/>
          <w:b/>
          <w:color w:val="000000" w:themeColor="text1"/>
          <w:sz w:val="24"/>
          <w:szCs w:val="24"/>
        </w:rPr>
        <w:lastRenderedPageBreak/>
        <w:t>Q</w:t>
      </w:r>
      <w:r w:rsidR="000F2199">
        <w:rPr>
          <w:rFonts w:cstheme="minorHAnsi"/>
          <w:b/>
          <w:color w:val="000000" w:themeColor="text1"/>
          <w:sz w:val="24"/>
          <w:szCs w:val="24"/>
        </w:rPr>
        <w:t>18</w:t>
      </w:r>
      <w:r>
        <w:rPr>
          <w:rFonts w:cstheme="minorHAnsi"/>
          <w:color w:val="000000" w:themeColor="text1"/>
          <w:sz w:val="24"/>
          <w:szCs w:val="24"/>
        </w:rPr>
        <w:t>.</w:t>
      </w:r>
      <w:r w:rsidRPr="00A23977">
        <w:rPr>
          <w:rFonts w:cstheme="minorHAnsi"/>
          <w:color w:val="000000" w:themeColor="text1"/>
          <w:sz w:val="24"/>
          <w:szCs w:val="24"/>
        </w:rPr>
        <w:t xml:space="preserve"> </w:t>
      </w:r>
      <w:r w:rsidR="00012102">
        <w:rPr>
          <w:rFonts w:cstheme="minorHAnsi"/>
          <w:color w:val="000000" w:themeColor="text1"/>
          <w:sz w:val="24"/>
          <w:szCs w:val="24"/>
        </w:rPr>
        <w:t>Calculate a one-sample t-test</w:t>
      </w:r>
      <w:r w:rsidRPr="00A23977">
        <w:rPr>
          <w:rFonts w:cstheme="minorHAnsi"/>
          <w:color w:val="000000" w:themeColor="text1"/>
          <w:sz w:val="24"/>
          <w:szCs w:val="24"/>
        </w:rPr>
        <w:t xml:space="preserve"> using the data below</w:t>
      </w:r>
      <w:r w:rsidR="00780B6E">
        <w:rPr>
          <w:rFonts w:cstheme="minorHAnsi"/>
          <w:color w:val="000000" w:themeColor="text1"/>
          <w:sz w:val="24"/>
          <w:szCs w:val="24"/>
        </w:rPr>
        <w:t xml:space="preserve"> (the data met all test assumptions</w:t>
      </w:r>
      <w:r w:rsidR="000F2199">
        <w:rPr>
          <w:rFonts w:cstheme="minorHAnsi"/>
          <w:color w:val="000000" w:themeColor="text1"/>
          <w:sz w:val="24"/>
          <w:szCs w:val="24"/>
        </w:rPr>
        <w:t xml:space="preserve"> for a one-sample t-test</w:t>
      </w:r>
      <w:r w:rsidR="00780B6E">
        <w:rPr>
          <w:rFonts w:cstheme="minorHAnsi"/>
          <w:color w:val="000000" w:themeColor="text1"/>
          <w:sz w:val="24"/>
          <w:szCs w:val="24"/>
        </w:rPr>
        <w:t>)</w:t>
      </w:r>
      <w:r w:rsidR="003B7746">
        <w:rPr>
          <w:rFonts w:cstheme="minorHAnsi"/>
          <w:color w:val="000000" w:themeColor="text1"/>
          <w:sz w:val="24"/>
          <w:szCs w:val="24"/>
        </w:rPr>
        <w:t xml:space="preserve">. </w:t>
      </w:r>
      <w:r w:rsidR="00780B6E">
        <w:rPr>
          <w:rFonts w:cstheme="minorHAnsi"/>
          <w:color w:val="000000" w:themeColor="text1"/>
          <w:sz w:val="24"/>
          <w:szCs w:val="24"/>
        </w:rPr>
        <w:t xml:space="preserve">Show your work. </w:t>
      </w:r>
      <w:r w:rsidR="003B7746">
        <w:rPr>
          <w:rFonts w:cstheme="minorHAnsi"/>
          <w:color w:val="000000" w:themeColor="text1"/>
          <w:sz w:val="24"/>
          <w:szCs w:val="24"/>
        </w:rPr>
        <w:t>(</w:t>
      </w:r>
      <w:r w:rsidR="00213C05">
        <w:rPr>
          <w:rFonts w:cstheme="minorHAnsi"/>
          <w:color w:val="000000" w:themeColor="text1"/>
          <w:sz w:val="24"/>
          <w:szCs w:val="24"/>
        </w:rPr>
        <w:t xml:space="preserve">Short answer; </w:t>
      </w:r>
      <w:r w:rsidR="003B7746">
        <w:rPr>
          <w:rFonts w:cstheme="minorHAnsi"/>
          <w:color w:val="000000" w:themeColor="text1"/>
          <w:sz w:val="24"/>
          <w:szCs w:val="24"/>
        </w:rPr>
        <w:t xml:space="preserve">1 </w:t>
      </w:r>
      <w:proofErr w:type="spellStart"/>
      <w:r w:rsidR="003B7746">
        <w:rPr>
          <w:rFonts w:cstheme="minorHAnsi"/>
          <w:color w:val="000000" w:themeColor="text1"/>
          <w:sz w:val="24"/>
          <w:szCs w:val="24"/>
        </w:rPr>
        <w:t>pt</w:t>
      </w:r>
      <w:proofErr w:type="spellEnd"/>
      <w:r w:rsidR="003B7746">
        <w:rPr>
          <w:rFonts w:cstheme="minorHAnsi"/>
          <w:color w:val="000000" w:themeColor="text1"/>
          <w:sz w:val="24"/>
          <w:szCs w:val="24"/>
        </w:rPr>
        <w:t>)</w:t>
      </w:r>
      <w:r w:rsidRPr="00A23977">
        <w:rPr>
          <w:rFonts w:cstheme="minorHAnsi"/>
          <w:color w:val="777777"/>
          <w:sz w:val="24"/>
          <w:szCs w:val="24"/>
        </w:rPr>
        <w:br/>
      </w:r>
      <w:r w:rsidRPr="00A23977">
        <w:rPr>
          <w:rFonts w:cstheme="minorHAnsi"/>
          <w:color w:val="000000" w:themeColor="text1"/>
          <w:sz w:val="24"/>
          <w:szCs w:val="24"/>
        </w:rPr>
        <w:t>x̄ = 280</w:t>
      </w:r>
      <w:r w:rsidR="00242741">
        <w:rPr>
          <w:rFonts w:cstheme="minorHAnsi"/>
          <w:color w:val="000000" w:themeColor="text1"/>
          <w:sz w:val="24"/>
          <w:szCs w:val="24"/>
        </w:rPr>
        <w:tab/>
      </w:r>
      <w:r w:rsidR="00242741">
        <w:rPr>
          <w:rFonts w:cstheme="minorHAnsi"/>
          <w:color w:val="000000" w:themeColor="text1"/>
          <w:sz w:val="24"/>
          <w:szCs w:val="24"/>
        </w:rPr>
        <w:tab/>
      </w:r>
      <w:r w:rsidRPr="00A23977">
        <w:rPr>
          <w:rFonts w:cstheme="minorHAnsi"/>
          <w:color w:val="000000" w:themeColor="text1"/>
          <w:sz w:val="24"/>
          <w:szCs w:val="24"/>
        </w:rPr>
        <w:t>μ</w:t>
      </w:r>
      <w:r w:rsidRPr="00A23977">
        <w:rPr>
          <w:rFonts w:cstheme="minorHAnsi"/>
          <w:color w:val="000000" w:themeColor="text1"/>
          <w:sz w:val="24"/>
          <w:szCs w:val="24"/>
          <w:vertAlign w:val="subscript"/>
        </w:rPr>
        <w:t>0</w:t>
      </w:r>
      <w:r w:rsidRPr="00A23977">
        <w:rPr>
          <w:rFonts w:cstheme="minorHAnsi"/>
          <w:color w:val="000000" w:themeColor="text1"/>
          <w:sz w:val="24"/>
          <w:szCs w:val="24"/>
        </w:rPr>
        <w:t xml:space="preserve"> = 300</w:t>
      </w:r>
      <w:r w:rsidRPr="00A23977">
        <w:rPr>
          <w:rFonts w:cstheme="minorHAnsi"/>
          <w:color w:val="000000" w:themeColor="text1"/>
          <w:sz w:val="24"/>
          <w:szCs w:val="24"/>
        </w:rPr>
        <w:br/>
        <w:t xml:space="preserve">s = </w:t>
      </w:r>
      <w:r w:rsidR="00242741">
        <w:rPr>
          <w:rFonts w:cstheme="minorHAnsi"/>
          <w:color w:val="000000" w:themeColor="text1"/>
          <w:sz w:val="24"/>
          <w:szCs w:val="24"/>
        </w:rPr>
        <w:t>50</w:t>
      </w:r>
      <w:r w:rsidR="00242741">
        <w:rPr>
          <w:rFonts w:cstheme="minorHAnsi"/>
          <w:color w:val="000000" w:themeColor="text1"/>
          <w:sz w:val="24"/>
          <w:szCs w:val="24"/>
        </w:rPr>
        <w:tab/>
      </w:r>
      <w:r w:rsidR="00242741">
        <w:rPr>
          <w:rFonts w:cstheme="minorHAnsi"/>
          <w:color w:val="000000" w:themeColor="text1"/>
          <w:sz w:val="24"/>
          <w:szCs w:val="24"/>
        </w:rPr>
        <w:tab/>
      </w:r>
      <w:r w:rsidR="0005436C" w:rsidRPr="00242741">
        <w:rPr>
          <w:rFonts w:ascii="Symbol" w:hAnsi="Symbol" w:cstheme="minorHAnsi"/>
          <w:color w:val="000000" w:themeColor="text1"/>
          <w:sz w:val="24"/>
          <w:szCs w:val="24"/>
        </w:rPr>
        <w:t></w:t>
      </w:r>
      <w:r w:rsidR="0005436C" w:rsidRPr="00A23977">
        <w:rPr>
          <w:rFonts w:cstheme="minorHAnsi"/>
          <w:color w:val="000000" w:themeColor="text1"/>
          <w:sz w:val="24"/>
          <w:szCs w:val="24"/>
        </w:rPr>
        <w:t xml:space="preserve"> = </w:t>
      </w:r>
      <w:r w:rsidR="000F2199">
        <w:rPr>
          <w:rFonts w:cstheme="minorHAnsi"/>
          <w:color w:val="000000" w:themeColor="text1"/>
          <w:sz w:val="24"/>
          <w:szCs w:val="24"/>
        </w:rPr>
        <w:t>40</w:t>
      </w:r>
    </w:p>
    <w:p w14:paraId="21905A7E" w14:textId="77777777" w:rsidR="00A23977" w:rsidRPr="00A23977" w:rsidRDefault="00A23977" w:rsidP="00EA4EC3">
      <w:pPr>
        <w:rPr>
          <w:rFonts w:cstheme="minorHAnsi"/>
          <w:color w:val="000000" w:themeColor="text1"/>
          <w:sz w:val="24"/>
          <w:szCs w:val="24"/>
        </w:rPr>
      </w:pPr>
      <w:r w:rsidRPr="00A23977">
        <w:rPr>
          <w:rFonts w:cstheme="minorHAnsi"/>
          <w:color w:val="000000" w:themeColor="text1"/>
          <w:sz w:val="24"/>
          <w:szCs w:val="24"/>
        </w:rPr>
        <w:t>s</w:t>
      </w:r>
      <w:r w:rsidRPr="00A23977">
        <w:rPr>
          <w:rFonts w:cstheme="minorHAnsi"/>
          <w:color w:val="000000" w:themeColor="text1"/>
          <w:sz w:val="24"/>
          <w:szCs w:val="24"/>
          <w:vertAlign w:val="superscript"/>
        </w:rPr>
        <w:t>2</w:t>
      </w:r>
      <w:r w:rsidRPr="00A23977">
        <w:rPr>
          <w:rFonts w:cstheme="minorHAnsi"/>
          <w:color w:val="000000" w:themeColor="text1"/>
          <w:sz w:val="24"/>
          <w:szCs w:val="24"/>
        </w:rPr>
        <w:t xml:space="preserve"> = 2500</w:t>
      </w:r>
      <w:r w:rsidR="00242741">
        <w:rPr>
          <w:rFonts w:cstheme="minorHAnsi"/>
          <w:color w:val="000000" w:themeColor="text1"/>
          <w:sz w:val="24"/>
          <w:szCs w:val="24"/>
        </w:rPr>
        <w:tab/>
      </w:r>
      <w:r w:rsidR="0005436C" w:rsidRPr="00242741">
        <w:rPr>
          <w:rFonts w:ascii="Symbol" w:hAnsi="Symbol" w:cstheme="minorHAnsi"/>
          <w:color w:val="000000" w:themeColor="text1"/>
          <w:sz w:val="24"/>
          <w:szCs w:val="24"/>
        </w:rPr>
        <w:t></w:t>
      </w:r>
      <w:r w:rsidR="0005436C" w:rsidRPr="00A23977">
        <w:rPr>
          <w:rFonts w:cstheme="minorHAnsi"/>
          <w:color w:val="000000" w:themeColor="text1"/>
          <w:sz w:val="24"/>
          <w:szCs w:val="24"/>
          <w:vertAlign w:val="superscript"/>
        </w:rPr>
        <w:t>2</w:t>
      </w:r>
      <w:r w:rsidR="0005436C" w:rsidRPr="00A23977">
        <w:rPr>
          <w:rFonts w:cstheme="minorHAnsi"/>
          <w:color w:val="000000" w:themeColor="text1"/>
          <w:sz w:val="24"/>
          <w:szCs w:val="24"/>
        </w:rPr>
        <w:t xml:space="preserve"> = </w:t>
      </w:r>
      <w:r w:rsidR="000F2199">
        <w:rPr>
          <w:rFonts w:cstheme="minorHAnsi"/>
          <w:color w:val="000000" w:themeColor="text1"/>
          <w:sz w:val="24"/>
          <w:szCs w:val="24"/>
        </w:rPr>
        <w:t>16</w:t>
      </w:r>
      <w:r w:rsidR="0005436C" w:rsidRPr="00A23977">
        <w:rPr>
          <w:rFonts w:cstheme="minorHAnsi"/>
          <w:color w:val="000000" w:themeColor="text1"/>
          <w:sz w:val="24"/>
          <w:szCs w:val="24"/>
        </w:rPr>
        <w:t>00</w:t>
      </w:r>
      <w:r w:rsidR="0005436C" w:rsidRPr="00A23977">
        <w:rPr>
          <w:rFonts w:cstheme="minorHAnsi"/>
          <w:color w:val="000000" w:themeColor="text1"/>
          <w:sz w:val="24"/>
          <w:szCs w:val="24"/>
        </w:rPr>
        <w:br/>
      </w:r>
      <w:r w:rsidRPr="00A23977">
        <w:rPr>
          <w:rFonts w:cstheme="minorHAnsi"/>
          <w:color w:val="000000" w:themeColor="text1"/>
          <w:sz w:val="24"/>
          <w:szCs w:val="24"/>
        </w:rPr>
        <w:t>n = 15</w:t>
      </w:r>
    </w:p>
    <w:p w14:paraId="39EC50EA" w14:textId="77777777" w:rsidR="00A23977" w:rsidRPr="00A23977" w:rsidRDefault="00A23977" w:rsidP="00EA4EC3">
      <w:pPr>
        <w:rPr>
          <w:rFonts w:cstheme="minorHAnsi"/>
          <w:color w:val="000000" w:themeColor="text1"/>
          <w:sz w:val="24"/>
          <w:szCs w:val="24"/>
        </w:rPr>
      </w:pPr>
    </w:p>
    <w:p w14:paraId="39E9033D" w14:textId="77777777" w:rsidR="003B7746" w:rsidRDefault="00A23977" w:rsidP="00EA4EC3">
      <w:pPr>
        <w:rPr>
          <w:rFonts w:cstheme="minorHAnsi"/>
          <w:color w:val="FF0000"/>
          <w:sz w:val="24"/>
          <w:szCs w:val="24"/>
        </w:rPr>
      </w:pPr>
      <w:r w:rsidRPr="00A23977">
        <w:rPr>
          <w:rFonts w:cstheme="minorHAnsi"/>
          <w:color w:val="FF0000"/>
          <w:sz w:val="24"/>
          <w:szCs w:val="24"/>
        </w:rPr>
        <w:t xml:space="preserve">ANSWER: t = (280 – 300)/ (50/√15) </w:t>
      </w:r>
    </w:p>
    <w:p w14:paraId="3B2E1A05" w14:textId="77777777" w:rsidR="00780B6E" w:rsidRDefault="003B7746" w:rsidP="00EA4EC3">
      <w:pPr>
        <w:rPr>
          <w:rFonts w:cstheme="minorHAnsi"/>
          <w:color w:val="FF0000"/>
          <w:sz w:val="24"/>
          <w:szCs w:val="24"/>
        </w:rPr>
      </w:pPr>
      <w:r>
        <w:rPr>
          <w:rFonts w:cstheme="minorHAnsi"/>
          <w:color w:val="FF0000"/>
          <w:sz w:val="24"/>
          <w:szCs w:val="24"/>
        </w:rPr>
        <w:t xml:space="preserve"> </w:t>
      </w:r>
      <w:r w:rsidR="00A23977" w:rsidRPr="00A23977">
        <w:rPr>
          <w:rFonts w:cstheme="minorHAnsi"/>
          <w:color w:val="FF0000"/>
          <w:sz w:val="24"/>
          <w:szCs w:val="24"/>
        </w:rPr>
        <w:t>= -20 / 12.909945= -1.549</w:t>
      </w:r>
    </w:p>
    <w:p w14:paraId="72A90A01" w14:textId="77777777" w:rsidR="00780B6E" w:rsidRDefault="00780B6E" w:rsidP="00EA4EC3">
      <w:pPr>
        <w:rPr>
          <w:rFonts w:cstheme="minorHAnsi"/>
          <w:color w:val="FF0000"/>
          <w:sz w:val="24"/>
          <w:szCs w:val="24"/>
        </w:rPr>
      </w:pPr>
    </w:p>
    <w:p w14:paraId="59F1C08C" w14:textId="77777777" w:rsidR="00A23977" w:rsidRPr="00A23977" w:rsidRDefault="00213C05" w:rsidP="00EA4EC3">
      <w:pPr>
        <w:rPr>
          <w:rFonts w:cstheme="minorHAnsi"/>
          <w:color w:val="000000" w:themeColor="text1"/>
          <w:sz w:val="24"/>
          <w:szCs w:val="24"/>
        </w:rPr>
      </w:pPr>
      <w:r>
        <w:rPr>
          <w:rFonts w:cstheme="minorHAnsi"/>
          <w:b/>
          <w:color w:val="000000" w:themeColor="text1"/>
          <w:sz w:val="24"/>
          <w:szCs w:val="24"/>
        </w:rPr>
        <w:t>Q</w:t>
      </w:r>
      <w:r w:rsidR="000F2199">
        <w:rPr>
          <w:rFonts w:cstheme="minorHAnsi"/>
          <w:b/>
          <w:color w:val="000000" w:themeColor="text1"/>
          <w:sz w:val="24"/>
          <w:szCs w:val="24"/>
        </w:rPr>
        <w:t>19</w:t>
      </w:r>
      <w:r w:rsidR="00A23977">
        <w:rPr>
          <w:rFonts w:cstheme="minorHAnsi"/>
          <w:color w:val="000000" w:themeColor="text1"/>
          <w:sz w:val="24"/>
          <w:szCs w:val="24"/>
        </w:rPr>
        <w:t>.</w:t>
      </w:r>
      <w:r w:rsidR="00780B6E">
        <w:rPr>
          <w:rFonts w:cstheme="minorHAnsi"/>
          <w:color w:val="000000" w:themeColor="text1"/>
          <w:sz w:val="24"/>
          <w:szCs w:val="24"/>
        </w:rPr>
        <w:t xml:space="preserve"> What are</w:t>
      </w:r>
      <w:r w:rsidR="00A23977" w:rsidRPr="00A23977">
        <w:rPr>
          <w:rFonts w:cstheme="minorHAnsi"/>
          <w:color w:val="000000" w:themeColor="text1"/>
          <w:sz w:val="24"/>
          <w:szCs w:val="24"/>
        </w:rPr>
        <w:t xml:space="preserve"> the degrees of freedom for the problem </w:t>
      </w:r>
      <w:r w:rsidR="00616DF1">
        <w:rPr>
          <w:rFonts w:cstheme="minorHAnsi"/>
          <w:color w:val="000000" w:themeColor="text1"/>
          <w:sz w:val="24"/>
          <w:szCs w:val="24"/>
        </w:rPr>
        <w:t>above</w:t>
      </w:r>
      <w:r w:rsidR="00A23977" w:rsidRPr="00A23977">
        <w:rPr>
          <w:rFonts w:cstheme="minorHAnsi"/>
          <w:color w:val="000000" w:themeColor="text1"/>
          <w:sz w:val="24"/>
          <w:szCs w:val="24"/>
        </w:rPr>
        <w:t>?</w:t>
      </w:r>
      <w:r w:rsidR="003B7746">
        <w:rPr>
          <w:rFonts w:cstheme="minorHAnsi"/>
          <w:color w:val="000000" w:themeColor="text1"/>
          <w:sz w:val="24"/>
          <w:szCs w:val="24"/>
        </w:rPr>
        <w:t xml:space="preserve"> (</w:t>
      </w:r>
      <w:r>
        <w:rPr>
          <w:rFonts w:cstheme="minorHAnsi"/>
          <w:color w:val="000000" w:themeColor="text1"/>
          <w:sz w:val="24"/>
          <w:szCs w:val="24"/>
        </w:rPr>
        <w:t xml:space="preserve">Short answer; </w:t>
      </w:r>
      <w:r w:rsidR="003B7746">
        <w:rPr>
          <w:rFonts w:cstheme="minorHAnsi"/>
          <w:color w:val="000000" w:themeColor="text1"/>
          <w:sz w:val="24"/>
          <w:szCs w:val="24"/>
        </w:rPr>
        <w:t xml:space="preserve">1 </w:t>
      </w:r>
      <w:proofErr w:type="spellStart"/>
      <w:r w:rsidR="003B7746">
        <w:rPr>
          <w:rFonts w:cstheme="minorHAnsi"/>
          <w:color w:val="000000" w:themeColor="text1"/>
          <w:sz w:val="24"/>
          <w:szCs w:val="24"/>
        </w:rPr>
        <w:t>pt</w:t>
      </w:r>
      <w:proofErr w:type="spellEnd"/>
      <w:r w:rsidR="003B7746">
        <w:rPr>
          <w:rFonts w:cstheme="minorHAnsi"/>
          <w:color w:val="000000" w:themeColor="text1"/>
          <w:sz w:val="24"/>
          <w:szCs w:val="24"/>
        </w:rPr>
        <w:t>)</w:t>
      </w:r>
    </w:p>
    <w:p w14:paraId="2A74A230" w14:textId="77777777" w:rsidR="00A23977" w:rsidRPr="00A23977" w:rsidRDefault="00A23977" w:rsidP="00EA4EC3">
      <w:pPr>
        <w:rPr>
          <w:rFonts w:cstheme="minorHAnsi"/>
          <w:color w:val="FF0000"/>
          <w:sz w:val="24"/>
          <w:szCs w:val="24"/>
        </w:rPr>
      </w:pPr>
      <w:r w:rsidRPr="00A23977">
        <w:rPr>
          <w:rFonts w:cstheme="minorHAnsi"/>
          <w:color w:val="FF0000"/>
          <w:sz w:val="24"/>
          <w:szCs w:val="24"/>
        </w:rPr>
        <w:t>ANSWER: 15-1=14</w:t>
      </w:r>
    </w:p>
    <w:p w14:paraId="577ED16B" w14:textId="77777777" w:rsidR="00A23977" w:rsidRPr="00A23977" w:rsidRDefault="00A23977" w:rsidP="00EA4EC3">
      <w:pPr>
        <w:rPr>
          <w:rFonts w:cstheme="minorHAnsi"/>
          <w:sz w:val="24"/>
          <w:szCs w:val="24"/>
        </w:rPr>
      </w:pPr>
    </w:p>
    <w:p w14:paraId="3734E8BD" w14:textId="77777777" w:rsidR="001046A8" w:rsidRDefault="001046A8" w:rsidP="00EA4EC3">
      <w:pPr>
        <w:rPr>
          <w:b/>
          <w:color w:val="000000" w:themeColor="text1"/>
          <w:sz w:val="24"/>
          <w:szCs w:val="24"/>
        </w:rPr>
      </w:pPr>
    </w:p>
    <w:p w14:paraId="03D15F99" w14:textId="5F1AA967" w:rsidR="00A23977" w:rsidRDefault="00213C05" w:rsidP="00EA4EC3">
      <w:pPr>
        <w:rPr>
          <w:color w:val="000000" w:themeColor="text1"/>
          <w:sz w:val="24"/>
          <w:szCs w:val="24"/>
        </w:rPr>
      </w:pPr>
      <w:r>
        <w:rPr>
          <w:b/>
          <w:color w:val="000000" w:themeColor="text1"/>
          <w:sz w:val="24"/>
          <w:szCs w:val="24"/>
        </w:rPr>
        <w:t>Q</w:t>
      </w:r>
      <w:r w:rsidR="000F2199">
        <w:rPr>
          <w:b/>
          <w:color w:val="000000" w:themeColor="text1"/>
          <w:sz w:val="24"/>
          <w:szCs w:val="24"/>
        </w:rPr>
        <w:t>20</w:t>
      </w:r>
      <w:r w:rsidR="00A23977" w:rsidRPr="00A23977">
        <w:rPr>
          <w:color w:val="000000" w:themeColor="text1"/>
          <w:sz w:val="24"/>
          <w:szCs w:val="24"/>
        </w:rPr>
        <w:t xml:space="preserve">. Find the critical value for the degrees of freedom you calculated in </w:t>
      </w:r>
      <w:r w:rsidR="003B7746">
        <w:rPr>
          <w:color w:val="000000" w:themeColor="text1"/>
          <w:sz w:val="24"/>
          <w:szCs w:val="24"/>
        </w:rPr>
        <w:t xml:space="preserve">the question </w:t>
      </w:r>
      <w:del w:id="4" w:author="Randy King" w:date="2019-10-31T21:51:00Z">
        <w:r w:rsidR="003B7746" w:rsidDel="0036183A">
          <w:rPr>
            <w:color w:val="000000" w:themeColor="text1"/>
            <w:sz w:val="24"/>
            <w:szCs w:val="24"/>
          </w:rPr>
          <w:delText>Q</w:delText>
        </w:r>
        <w:r w:rsidR="001046A8" w:rsidDel="0036183A">
          <w:rPr>
            <w:color w:val="000000" w:themeColor="text1"/>
            <w:sz w:val="24"/>
            <w:szCs w:val="24"/>
          </w:rPr>
          <w:delText>2</w:delText>
        </w:r>
        <w:r w:rsidR="002A780D" w:rsidDel="0036183A">
          <w:rPr>
            <w:color w:val="000000" w:themeColor="text1"/>
            <w:sz w:val="24"/>
            <w:szCs w:val="24"/>
          </w:rPr>
          <w:delText>2</w:delText>
        </w:r>
      </w:del>
      <w:ins w:id="5" w:author="Randy King" w:date="2019-10-31T21:51:00Z">
        <w:r w:rsidR="0036183A">
          <w:rPr>
            <w:color w:val="000000" w:themeColor="text1"/>
            <w:sz w:val="24"/>
            <w:szCs w:val="24"/>
          </w:rPr>
          <w:t>Q</w:t>
        </w:r>
        <w:r w:rsidR="0036183A">
          <w:rPr>
            <w:color w:val="000000" w:themeColor="text1"/>
            <w:sz w:val="24"/>
            <w:szCs w:val="24"/>
          </w:rPr>
          <w:t>19</w:t>
        </w:r>
      </w:ins>
      <w:r w:rsidR="00A23977" w:rsidRPr="00A23977">
        <w:rPr>
          <w:color w:val="000000" w:themeColor="text1"/>
          <w:sz w:val="24"/>
          <w:szCs w:val="24"/>
        </w:rPr>
        <w:t>. What is the value? Use the standard value for alpha (0.05).</w:t>
      </w:r>
      <w:r w:rsidR="003B7746">
        <w:rPr>
          <w:color w:val="000000" w:themeColor="text1"/>
          <w:sz w:val="24"/>
          <w:szCs w:val="24"/>
        </w:rPr>
        <w:t xml:space="preserve"> (</w:t>
      </w:r>
      <w:r w:rsidR="00DC5EC4">
        <w:rPr>
          <w:color w:val="000000" w:themeColor="text1"/>
          <w:sz w:val="24"/>
          <w:szCs w:val="24"/>
        </w:rPr>
        <w:t xml:space="preserve">Short answer; </w:t>
      </w:r>
      <w:r w:rsidR="003B7746">
        <w:rPr>
          <w:color w:val="000000" w:themeColor="text1"/>
          <w:sz w:val="24"/>
          <w:szCs w:val="24"/>
        </w:rPr>
        <w:t xml:space="preserve">1 </w:t>
      </w:r>
      <w:proofErr w:type="spellStart"/>
      <w:r w:rsidR="003B7746">
        <w:rPr>
          <w:color w:val="000000" w:themeColor="text1"/>
          <w:sz w:val="24"/>
          <w:szCs w:val="24"/>
        </w:rPr>
        <w:t>pt</w:t>
      </w:r>
      <w:proofErr w:type="spellEnd"/>
      <w:r w:rsidR="003B7746">
        <w:rPr>
          <w:color w:val="000000" w:themeColor="text1"/>
          <w:sz w:val="24"/>
          <w:szCs w:val="24"/>
        </w:rPr>
        <w:t>)</w:t>
      </w:r>
    </w:p>
    <w:p w14:paraId="124D2842" w14:textId="77777777" w:rsidR="00A23977" w:rsidRDefault="00BF552C" w:rsidP="00EA4EC3">
      <w:pPr>
        <w:rPr>
          <w:color w:val="000000" w:themeColor="text1"/>
        </w:rPr>
      </w:pPr>
      <w:r>
        <w:rPr>
          <w:noProof/>
          <w:color w:val="000000" w:themeColor="text1"/>
        </w:rPr>
        <w:drawing>
          <wp:inline distT="0" distB="0" distL="0" distR="0" wp14:anchorId="1FC298CE" wp14:editId="076CE152">
            <wp:extent cx="45148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2590800"/>
                    </a:xfrm>
                    <a:prstGeom prst="rect">
                      <a:avLst/>
                    </a:prstGeom>
                    <a:noFill/>
                    <a:ln>
                      <a:noFill/>
                    </a:ln>
                  </pic:spPr>
                </pic:pic>
              </a:graphicData>
            </a:graphic>
          </wp:inline>
        </w:drawing>
      </w:r>
      <w:r>
        <w:rPr>
          <w:noProof/>
          <w:color w:val="0000FF"/>
        </w:rPr>
        <mc:AlternateContent>
          <mc:Choice Requires="wps">
            <w:drawing>
              <wp:anchor distT="0" distB="0" distL="114300" distR="114300" simplePos="0" relativeHeight="251672576" behindDoc="0" locked="0" layoutInCell="1" allowOverlap="1" wp14:anchorId="770CA907" wp14:editId="3BBD721F">
                <wp:simplePos x="0" y="0"/>
                <wp:positionH relativeFrom="column">
                  <wp:posOffset>426720</wp:posOffset>
                </wp:positionH>
                <wp:positionV relativeFrom="paragraph">
                  <wp:posOffset>289560</wp:posOffset>
                </wp:positionV>
                <wp:extent cx="219075" cy="76200"/>
                <wp:effectExtent l="0" t="0" r="9525" b="0"/>
                <wp:wrapNone/>
                <wp:docPr id="7" name="Rectangle 7"/>
                <wp:cNvGraphicFramePr/>
                <a:graphic xmlns:a="http://schemas.openxmlformats.org/drawingml/2006/main">
                  <a:graphicData uri="http://schemas.microsoft.com/office/word/2010/wordprocessingShape">
                    <wps:wsp>
                      <wps:cNvSpPr/>
                      <wps:spPr>
                        <a:xfrm>
                          <a:off x="0" y="0"/>
                          <a:ext cx="2190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16F86" id="Rectangle 7" o:spid="_x0000_s1026" style="position:absolute;margin-left:33.6pt;margin-top:22.8pt;width:17.25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" fillcolor="white [3212]" stroked="f" strokeweight="1pt"/>
            </w:pict>
          </mc:Fallback>
        </mc:AlternateContent>
      </w:r>
    </w:p>
    <w:p w14:paraId="350E1DE1" w14:textId="77777777" w:rsidR="00A23977" w:rsidRPr="00BE37DC" w:rsidRDefault="00A23977" w:rsidP="00EA4EC3">
      <w:pPr>
        <w:rPr>
          <w:color w:val="FF0000"/>
        </w:rPr>
      </w:pPr>
      <w:r w:rsidRPr="00BE37DC">
        <w:rPr>
          <w:color w:val="FF0000"/>
        </w:rPr>
        <w:t>2.145</w:t>
      </w:r>
    </w:p>
    <w:p w14:paraId="799D1986" w14:textId="77777777" w:rsidR="00A23977" w:rsidRDefault="00A23977" w:rsidP="00EA4EC3"/>
    <w:p w14:paraId="1AE93340" w14:textId="77777777" w:rsidR="00A23977" w:rsidRPr="008E4BC2" w:rsidRDefault="00213C05" w:rsidP="00EA4EC3">
      <w:pPr>
        <w:rPr>
          <w:color w:val="000000" w:themeColor="text1"/>
          <w:sz w:val="24"/>
          <w:szCs w:val="24"/>
        </w:rPr>
      </w:pPr>
      <w:r>
        <w:rPr>
          <w:b/>
          <w:color w:val="000000" w:themeColor="text1"/>
          <w:sz w:val="24"/>
          <w:szCs w:val="24"/>
        </w:rPr>
        <w:t>Q</w:t>
      </w:r>
      <w:r w:rsidR="00DC5EC4">
        <w:rPr>
          <w:b/>
          <w:color w:val="000000" w:themeColor="text1"/>
          <w:sz w:val="24"/>
          <w:szCs w:val="24"/>
        </w:rPr>
        <w:t>2</w:t>
      </w:r>
      <w:r w:rsidR="000F2199">
        <w:rPr>
          <w:b/>
          <w:color w:val="000000" w:themeColor="text1"/>
          <w:sz w:val="24"/>
          <w:szCs w:val="24"/>
        </w:rPr>
        <w:t>1</w:t>
      </w:r>
      <w:r w:rsidR="00A23977" w:rsidRPr="008E4BC2">
        <w:rPr>
          <w:color w:val="000000" w:themeColor="text1"/>
          <w:sz w:val="24"/>
          <w:szCs w:val="24"/>
        </w:rPr>
        <w:t xml:space="preserve">. </w:t>
      </w:r>
      <w:r w:rsidR="00780B6E">
        <w:rPr>
          <w:color w:val="000000" w:themeColor="text1"/>
          <w:sz w:val="24"/>
          <w:szCs w:val="24"/>
        </w:rPr>
        <w:t>Do</w:t>
      </w:r>
      <w:r w:rsidR="00A23977" w:rsidRPr="008E4BC2">
        <w:rPr>
          <w:color w:val="000000" w:themeColor="text1"/>
          <w:sz w:val="24"/>
          <w:szCs w:val="24"/>
        </w:rPr>
        <w:t xml:space="preserve"> you reject the null hypothesis of no difference </w:t>
      </w:r>
      <w:r w:rsidR="00780B6E">
        <w:rPr>
          <w:color w:val="000000" w:themeColor="text1"/>
          <w:sz w:val="24"/>
          <w:szCs w:val="24"/>
        </w:rPr>
        <w:t xml:space="preserve">in the population means </w:t>
      </w:r>
      <w:r w:rsidR="00A23977" w:rsidRPr="008E4BC2">
        <w:rPr>
          <w:color w:val="000000" w:themeColor="text1"/>
          <w:sz w:val="24"/>
          <w:szCs w:val="24"/>
        </w:rPr>
        <w:t>at the 0.05 level for a two-sided test?</w:t>
      </w:r>
      <w:r w:rsidR="003B7746">
        <w:rPr>
          <w:color w:val="000000" w:themeColor="text1"/>
          <w:sz w:val="24"/>
          <w:szCs w:val="24"/>
        </w:rPr>
        <w:t xml:space="preserve"> </w:t>
      </w:r>
      <w:r w:rsidR="00BF552C">
        <w:rPr>
          <w:color w:val="000000" w:themeColor="text1"/>
          <w:sz w:val="24"/>
          <w:szCs w:val="24"/>
        </w:rPr>
        <w:t>Why</w:t>
      </w:r>
      <w:r w:rsidR="00DC5EC4">
        <w:rPr>
          <w:color w:val="000000" w:themeColor="text1"/>
          <w:sz w:val="24"/>
          <w:szCs w:val="24"/>
        </w:rPr>
        <w:t xml:space="preserve"> or why not</w:t>
      </w:r>
      <w:r w:rsidR="00BF552C">
        <w:rPr>
          <w:color w:val="000000" w:themeColor="text1"/>
          <w:sz w:val="24"/>
          <w:szCs w:val="24"/>
        </w:rPr>
        <w:t xml:space="preserve">? </w:t>
      </w:r>
      <w:r w:rsidR="003B7746">
        <w:rPr>
          <w:color w:val="000000" w:themeColor="text1"/>
          <w:sz w:val="24"/>
          <w:szCs w:val="24"/>
        </w:rPr>
        <w:t>(</w:t>
      </w:r>
      <w:r w:rsidR="00BF552C">
        <w:rPr>
          <w:color w:val="000000" w:themeColor="text1"/>
          <w:sz w:val="24"/>
          <w:szCs w:val="24"/>
        </w:rPr>
        <w:t>Short Answer; 2 pts)</w:t>
      </w:r>
      <w:r w:rsidR="00A23977" w:rsidRPr="008E4BC2">
        <w:rPr>
          <w:color w:val="000000" w:themeColor="text1"/>
          <w:sz w:val="24"/>
          <w:szCs w:val="24"/>
        </w:rPr>
        <w:t xml:space="preserve"> </w:t>
      </w:r>
    </w:p>
    <w:p w14:paraId="7F5FE49B" w14:textId="77777777" w:rsidR="00A23977" w:rsidRPr="008E4BC2" w:rsidRDefault="00A23977" w:rsidP="00EA4EC3">
      <w:pPr>
        <w:rPr>
          <w:color w:val="FF0000"/>
          <w:sz w:val="24"/>
          <w:szCs w:val="24"/>
        </w:rPr>
      </w:pPr>
      <w:r w:rsidRPr="008E4BC2">
        <w:rPr>
          <w:color w:val="FF0000"/>
          <w:sz w:val="24"/>
          <w:szCs w:val="24"/>
        </w:rPr>
        <w:t>ANSWER: No</w:t>
      </w:r>
      <w:r w:rsidR="003B7746">
        <w:rPr>
          <w:color w:val="FF0000"/>
          <w:sz w:val="24"/>
          <w:szCs w:val="24"/>
        </w:rPr>
        <w:t>, fail to reject</w:t>
      </w:r>
      <w:r w:rsidR="00BF552C">
        <w:rPr>
          <w:color w:val="FF0000"/>
          <w:sz w:val="24"/>
          <w:szCs w:val="24"/>
        </w:rPr>
        <w:t>; the value we calculated does not fall in the rejection region; it is less that the critical value.</w:t>
      </w:r>
    </w:p>
    <w:p w14:paraId="1CD1FDA8" w14:textId="77777777" w:rsidR="00A23977" w:rsidRDefault="00A23977" w:rsidP="00EA4EC3">
      <w:pPr>
        <w:rPr>
          <w:sz w:val="24"/>
          <w:szCs w:val="24"/>
        </w:rPr>
      </w:pPr>
    </w:p>
    <w:p w14:paraId="3EFCC683" w14:textId="77777777" w:rsidR="0053454E" w:rsidRDefault="0053454E" w:rsidP="0053454E">
      <w:pPr>
        <w:rPr>
          <w:sz w:val="24"/>
          <w:szCs w:val="24"/>
        </w:rPr>
      </w:pPr>
    </w:p>
    <w:p w14:paraId="02585713" w14:textId="77777777" w:rsidR="0053454E" w:rsidRDefault="0053454E" w:rsidP="0053454E">
      <w:r w:rsidRPr="000E7B89">
        <w:rPr>
          <w:b/>
          <w:sz w:val="24"/>
        </w:rPr>
        <w:t>_____</w:t>
      </w:r>
      <w:r w:rsidR="00DC5EC4">
        <w:rPr>
          <w:b/>
          <w:sz w:val="24"/>
        </w:rPr>
        <w:t>Q2</w:t>
      </w:r>
      <w:r w:rsidR="000F2199">
        <w:rPr>
          <w:b/>
          <w:sz w:val="24"/>
        </w:rPr>
        <w:t>2</w:t>
      </w:r>
      <w:r>
        <w:t xml:space="preserve">. Of the following Z-score values, which one represents the location closest to the mean? (Choose one; 1 </w:t>
      </w:r>
      <w:proofErr w:type="spellStart"/>
      <w:r>
        <w:t>pt</w:t>
      </w:r>
      <w:proofErr w:type="spellEnd"/>
      <w:r>
        <w:t>)</w:t>
      </w:r>
    </w:p>
    <w:p w14:paraId="12113252" w14:textId="77777777" w:rsidR="0053454E" w:rsidRDefault="0053454E" w:rsidP="0053454E">
      <w:r>
        <w:t>A. Z=</w:t>
      </w:r>
      <w:r w:rsidR="00DC5EC4">
        <w:t xml:space="preserve"> </w:t>
      </w:r>
      <w:r>
        <w:t xml:space="preserve">0.5 </w:t>
      </w:r>
    </w:p>
    <w:p w14:paraId="38C43308" w14:textId="77777777" w:rsidR="0053454E" w:rsidRDefault="0053454E" w:rsidP="0053454E">
      <w:r>
        <w:t>B. Z=</w:t>
      </w:r>
      <w:r w:rsidR="00DC5EC4">
        <w:t xml:space="preserve"> </w:t>
      </w:r>
      <w:r>
        <w:t xml:space="preserve">1,0 </w:t>
      </w:r>
    </w:p>
    <w:p w14:paraId="59E69013" w14:textId="77777777" w:rsidR="0053454E" w:rsidRDefault="0053454E" w:rsidP="0053454E">
      <w:r>
        <w:t>C. Z=</w:t>
      </w:r>
      <w:r w:rsidR="00DC5EC4">
        <w:t xml:space="preserve"> </w:t>
      </w:r>
      <w:r>
        <w:t xml:space="preserve">-1.5 </w:t>
      </w:r>
    </w:p>
    <w:p w14:paraId="7D31FE64" w14:textId="77777777" w:rsidR="0053454E" w:rsidRPr="0092292F" w:rsidRDefault="0053454E" w:rsidP="0053454E">
      <w:pPr>
        <w:rPr>
          <w:color w:val="FF0000"/>
        </w:rPr>
      </w:pPr>
      <w:r w:rsidRPr="0092292F">
        <w:rPr>
          <w:color w:val="FF0000"/>
        </w:rPr>
        <w:t>D. Z=</w:t>
      </w:r>
      <w:r w:rsidR="00DC5EC4">
        <w:rPr>
          <w:color w:val="FF0000"/>
        </w:rPr>
        <w:t xml:space="preserve"> </w:t>
      </w:r>
      <w:r w:rsidRPr="0092292F">
        <w:rPr>
          <w:color w:val="FF0000"/>
        </w:rPr>
        <w:t>-0.3</w:t>
      </w:r>
    </w:p>
    <w:p w14:paraId="01F94C33" w14:textId="77777777" w:rsidR="0053454E" w:rsidRDefault="00DC5EC4" w:rsidP="0053454E">
      <w:r>
        <w:t>E. Z= 2.0</w:t>
      </w:r>
    </w:p>
    <w:p w14:paraId="53ECFC65" w14:textId="77777777" w:rsidR="00DC5EC4" w:rsidRDefault="00DC5EC4" w:rsidP="0053454E"/>
    <w:p w14:paraId="459B8D8E" w14:textId="77777777" w:rsidR="0053454E" w:rsidRDefault="0053454E" w:rsidP="0053454E">
      <w:pPr>
        <w:rPr>
          <w:sz w:val="24"/>
          <w:szCs w:val="24"/>
        </w:rPr>
      </w:pPr>
    </w:p>
    <w:p w14:paraId="7B92496A" w14:textId="77777777" w:rsidR="0053454E" w:rsidRDefault="00DC5EC4" w:rsidP="0053454E">
      <w:r>
        <w:rPr>
          <w:b/>
          <w:color w:val="000000" w:themeColor="text1"/>
          <w:sz w:val="24"/>
          <w:szCs w:val="24"/>
        </w:rPr>
        <w:lastRenderedPageBreak/>
        <w:t>Q2</w:t>
      </w:r>
      <w:r w:rsidR="000F2199">
        <w:rPr>
          <w:b/>
          <w:color w:val="000000" w:themeColor="text1"/>
          <w:sz w:val="24"/>
          <w:szCs w:val="24"/>
        </w:rPr>
        <w:t>3</w:t>
      </w:r>
      <w:r w:rsidRPr="008E4BC2">
        <w:rPr>
          <w:color w:val="000000" w:themeColor="text1"/>
          <w:sz w:val="24"/>
          <w:szCs w:val="24"/>
        </w:rPr>
        <w:t>.</w:t>
      </w:r>
      <w:r w:rsidR="0053454E">
        <w:t xml:space="preserve">The distribution of heights of American women aged 18 to 24 is approximately normally distributed with a mean of 65.5 inches and standard deviation of 2.5 inches. Calculate the z-score for a woman six feet tall. </w:t>
      </w:r>
      <w:r>
        <w:t xml:space="preserve">Show your work (1 </w:t>
      </w:r>
      <w:proofErr w:type="spellStart"/>
      <w:r>
        <w:t>pt</w:t>
      </w:r>
      <w:proofErr w:type="spellEnd"/>
      <w:r>
        <w:t>)</w:t>
      </w:r>
    </w:p>
    <w:p w14:paraId="361756A1" w14:textId="77777777" w:rsidR="00DC5EC4" w:rsidRDefault="00DC5EC4" w:rsidP="0053454E"/>
    <w:p w14:paraId="3863205A" w14:textId="77777777" w:rsidR="00DC5EC4" w:rsidRPr="00DC5EC4" w:rsidRDefault="00DC5EC4" w:rsidP="0053454E">
      <w:pPr>
        <w:rPr>
          <w:color w:val="FF0000"/>
        </w:rPr>
      </w:pPr>
      <w:r w:rsidRPr="00DC5EC4">
        <w:rPr>
          <w:color w:val="FF0000"/>
        </w:rPr>
        <w:t>=(72-65.5)/2.5 = 2.6</w:t>
      </w:r>
    </w:p>
    <w:p w14:paraId="4DDCE992" w14:textId="77777777" w:rsidR="00DC5EC4" w:rsidRDefault="00DC5EC4" w:rsidP="0053454E"/>
    <w:p w14:paraId="2EF96DD1" w14:textId="77777777" w:rsidR="0053454E" w:rsidRDefault="0053454E" w:rsidP="0053454E">
      <w:pPr>
        <w:rPr>
          <w:sz w:val="24"/>
          <w:szCs w:val="24"/>
        </w:rPr>
      </w:pPr>
    </w:p>
    <w:p w14:paraId="31F6B45B" w14:textId="77777777" w:rsidR="00084194" w:rsidRPr="008E4BC2" w:rsidRDefault="00BF552C" w:rsidP="00EA4EC3">
      <w:pPr>
        <w:rPr>
          <w:sz w:val="24"/>
          <w:szCs w:val="24"/>
        </w:rPr>
      </w:pPr>
      <w:r>
        <w:rPr>
          <w:b/>
          <w:sz w:val="24"/>
          <w:szCs w:val="24"/>
        </w:rPr>
        <w:t>_____</w:t>
      </w:r>
      <w:r w:rsidR="00084194" w:rsidRPr="008E4BC2">
        <w:rPr>
          <w:b/>
          <w:sz w:val="24"/>
          <w:szCs w:val="24"/>
        </w:rPr>
        <w:t>Q</w:t>
      </w:r>
      <w:r w:rsidR="005472A2">
        <w:rPr>
          <w:b/>
          <w:sz w:val="24"/>
          <w:szCs w:val="24"/>
        </w:rPr>
        <w:t>2</w:t>
      </w:r>
      <w:r w:rsidR="000F2199">
        <w:rPr>
          <w:b/>
          <w:sz w:val="24"/>
          <w:szCs w:val="24"/>
        </w:rPr>
        <w:t>4</w:t>
      </w:r>
      <w:r w:rsidR="00084194" w:rsidRPr="008E4BC2">
        <w:rPr>
          <w:sz w:val="24"/>
          <w:szCs w:val="24"/>
        </w:rPr>
        <w:t>. Looking at the graph below from a repeated measures analysis, which statement is correct?</w:t>
      </w:r>
      <w:r w:rsidR="003B7746">
        <w:rPr>
          <w:sz w:val="24"/>
          <w:szCs w:val="24"/>
        </w:rPr>
        <w:t xml:space="preserve"> (</w:t>
      </w:r>
      <w:r>
        <w:rPr>
          <w:sz w:val="24"/>
          <w:szCs w:val="24"/>
        </w:rPr>
        <w:t xml:space="preserve">Choose one; </w:t>
      </w:r>
      <w:r w:rsidR="003B7746">
        <w:rPr>
          <w:sz w:val="24"/>
          <w:szCs w:val="24"/>
        </w:rPr>
        <w:t xml:space="preserve">1 </w:t>
      </w:r>
      <w:proofErr w:type="spellStart"/>
      <w:r w:rsidR="003B7746">
        <w:rPr>
          <w:sz w:val="24"/>
          <w:szCs w:val="24"/>
        </w:rPr>
        <w:t>pt</w:t>
      </w:r>
      <w:proofErr w:type="spellEnd"/>
      <w:r w:rsidR="003B7746">
        <w:rPr>
          <w:sz w:val="24"/>
          <w:szCs w:val="24"/>
        </w:rPr>
        <w:t>)</w:t>
      </w:r>
    </w:p>
    <w:p w14:paraId="6071E132" w14:textId="77777777" w:rsidR="00550B7D" w:rsidRDefault="00D7533A" w:rsidP="00EA4EC3">
      <w:r>
        <w:object w:dxaOrig="7222" w:dyaOrig="4262" w14:anchorId="6DCFDD69">
          <v:shape id="_x0000_i1026" type="#_x0000_t75" style="width:309.8pt;height:182.85pt" o:ole="">
            <v:imagedata r:id="rId18" o:title=""/>
          </v:shape>
          <o:OLEObject Type="Embed" ProgID="Prism7.Document" ShapeID="_x0000_i1026" DrawAspect="Content" ObjectID="_1634064377" r:id="rId19"/>
        </w:object>
      </w:r>
    </w:p>
    <w:p w14:paraId="0BD928B6" w14:textId="77777777" w:rsidR="00084194" w:rsidRPr="00BF552C" w:rsidRDefault="00BF552C" w:rsidP="00BF552C">
      <w:pPr>
        <w:rPr>
          <w:sz w:val="24"/>
          <w:szCs w:val="24"/>
        </w:rPr>
      </w:pPr>
      <w:r>
        <w:rPr>
          <w:sz w:val="24"/>
          <w:szCs w:val="24"/>
        </w:rPr>
        <w:t xml:space="preserve">A. </w:t>
      </w:r>
      <w:r w:rsidR="00084194" w:rsidRPr="00BF552C">
        <w:rPr>
          <w:sz w:val="24"/>
          <w:szCs w:val="24"/>
        </w:rPr>
        <w:t>There are no differences by time or by group</w:t>
      </w:r>
    </w:p>
    <w:p w14:paraId="24FB9706" w14:textId="77777777" w:rsidR="00084194" w:rsidRPr="00BF552C" w:rsidRDefault="00BF552C" w:rsidP="00BF552C">
      <w:pPr>
        <w:rPr>
          <w:sz w:val="24"/>
          <w:szCs w:val="24"/>
        </w:rPr>
      </w:pPr>
      <w:r>
        <w:rPr>
          <w:sz w:val="24"/>
          <w:szCs w:val="24"/>
        </w:rPr>
        <w:t xml:space="preserve">B. </w:t>
      </w:r>
      <w:r w:rsidR="00084194" w:rsidRPr="00BF552C">
        <w:rPr>
          <w:sz w:val="24"/>
          <w:szCs w:val="24"/>
        </w:rPr>
        <w:t xml:space="preserve">There is a time </w:t>
      </w:r>
      <w:r w:rsidR="001A03D8" w:rsidRPr="00BF552C">
        <w:rPr>
          <w:sz w:val="24"/>
          <w:szCs w:val="24"/>
        </w:rPr>
        <w:t xml:space="preserve">main </w:t>
      </w:r>
      <w:r w:rsidR="00084194" w:rsidRPr="00BF552C">
        <w:rPr>
          <w:sz w:val="24"/>
          <w:szCs w:val="24"/>
        </w:rPr>
        <w:t>effect only</w:t>
      </w:r>
    </w:p>
    <w:p w14:paraId="62DD90E7" w14:textId="77777777" w:rsidR="00084194" w:rsidRPr="00BF552C" w:rsidRDefault="00BF552C" w:rsidP="00BF552C">
      <w:pPr>
        <w:rPr>
          <w:sz w:val="24"/>
          <w:szCs w:val="24"/>
        </w:rPr>
      </w:pPr>
      <w:r>
        <w:rPr>
          <w:sz w:val="24"/>
          <w:szCs w:val="24"/>
        </w:rPr>
        <w:t xml:space="preserve">C. </w:t>
      </w:r>
      <w:r w:rsidR="00084194" w:rsidRPr="00BF552C">
        <w:rPr>
          <w:sz w:val="24"/>
          <w:szCs w:val="24"/>
        </w:rPr>
        <w:t>There is a group</w:t>
      </w:r>
      <w:r w:rsidR="001A03D8" w:rsidRPr="00BF552C">
        <w:rPr>
          <w:sz w:val="24"/>
          <w:szCs w:val="24"/>
        </w:rPr>
        <w:t xml:space="preserve"> main</w:t>
      </w:r>
      <w:r w:rsidR="00084194" w:rsidRPr="00BF552C">
        <w:rPr>
          <w:sz w:val="24"/>
          <w:szCs w:val="24"/>
        </w:rPr>
        <w:t xml:space="preserve"> effect only</w:t>
      </w:r>
    </w:p>
    <w:p w14:paraId="690CD1F2" w14:textId="77777777" w:rsidR="00084194" w:rsidRPr="00BF552C" w:rsidRDefault="00BF552C" w:rsidP="00BF552C">
      <w:pPr>
        <w:rPr>
          <w:sz w:val="24"/>
          <w:szCs w:val="24"/>
        </w:rPr>
      </w:pPr>
      <w:r>
        <w:rPr>
          <w:sz w:val="24"/>
          <w:szCs w:val="24"/>
        </w:rPr>
        <w:t xml:space="preserve">D. </w:t>
      </w:r>
      <w:r w:rsidR="00084194" w:rsidRPr="00BF552C">
        <w:rPr>
          <w:sz w:val="24"/>
          <w:szCs w:val="24"/>
        </w:rPr>
        <w:t>There is a time and a group effect but no evidence of interaction between group and time</w:t>
      </w:r>
    </w:p>
    <w:p w14:paraId="2BDF1D90" w14:textId="77777777" w:rsidR="00084194" w:rsidRPr="00BF552C" w:rsidRDefault="00BF552C" w:rsidP="00BF552C">
      <w:pPr>
        <w:rPr>
          <w:color w:val="FF0000"/>
          <w:sz w:val="24"/>
          <w:szCs w:val="24"/>
        </w:rPr>
      </w:pPr>
      <w:r>
        <w:rPr>
          <w:color w:val="FF0000"/>
          <w:sz w:val="24"/>
          <w:szCs w:val="24"/>
        </w:rPr>
        <w:t xml:space="preserve">E. </w:t>
      </w:r>
      <w:r w:rsidR="00084194" w:rsidRPr="00BF552C">
        <w:rPr>
          <w:color w:val="FF0000"/>
          <w:sz w:val="24"/>
          <w:szCs w:val="24"/>
        </w:rPr>
        <w:t xml:space="preserve">There is a time and a group effect and there is evidence of interaction </w:t>
      </w:r>
    </w:p>
    <w:p w14:paraId="297DDF53" w14:textId="77777777" w:rsidR="00084194" w:rsidRPr="00616DF1" w:rsidRDefault="00084194" w:rsidP="00EA4EC3">
      <w:pPr>
        <w:rPr>
          <w:sz w:val="24"/>
          <w:szCs w:val="24"/>
        </w:rPr>
      </w:pPr>
    </w:p>
    <w:p w14:paraId="5CED4DF7" w14:textId="5CBF84A4" w:rsidR="005472A2" w:rsidRPr="008E4BC2" w:rsidRDefault="0031154D" w:rsidP="005472A2">
      <w:pPr>
        <w:rPr>
          <w:sz w:val="24"/>
          <w:szCs w:val="24"/>
        </w:rPr>
      </w:pPr>
      <w:r w:rsidRPr="008E4BC2">
        <w:rPr>
          <w:b/>
          <w:sz w:val="24"/>
          <w:szCs w:val="24"/>
        </w:rPr>
        <w:t>Q</w:t>
      </w:r>
      <w:r w:rsidR="005472A2">
        <w:rPr>
          <w:b/>
          <w:sz w:val="24"/>
          <w:szCs w:val="24"/>
        </w:rPr>
        <w:t>2</w:t>
      </w:r>
      <w:r w:rsidR="000F2199">
        <w:rPr>
          <w:b/>
          <w:sz w:val="24"/>
          <w:szCs w:val="24"/>
        </w:rPr>
        <w:t>5</w:t>
      </w:r>
      <w:r w:rsidRPr="008E4BC2">
        <w:rPr>
          <w:sz w:val="24"/>
          <w:szCs w:val="24"/>
        </w:rPr>
        <w:t>. You want to do a repeated measures ANOVA. You calculated measures of central tendency and spread for each group in the analysis. The data are in the table below.</w:t>
      </w:r>
      <w:r w:rsidR="00587D4B">
        <w:rPr>
          <w:sz w:val="24"/>
          <w:szCs w:val="24"/>
        </w:rPr>
        <w:t xml:space="preserve"> </w:t>
      </w:r>
      <w:r w:rsidR="005472A2">
        <w:rPr>
          <w:sz w:val="24"/>
          <w:szCs w:val="24"/>
        </w:rPr>
        <w:t>What</w:t>
      </w:r>
      <w:r w:rsidR="005472A2" w:rsidRPr="008E4BC2">
        <w:rPr>
          <w:sz w:val="24"/>
          <w:szCs w:val="24"/>
        </w:rPr>
        <w:t xml:space="preserve"> evidence </w:t>
      </w:r>
      <w:r w:rsidR="005472A2">
        <w:rPr>
          <w:sz w:val="24"/>
          <w:szCs w:val="24"/>
        </w:rPr>
        <w:t xml:space="preserve">do you see </w:t>
      </w:r>
      <w:r w:rsidR="005472A2" w:rsidRPr="008E4BC2">
        <w:rPr>
          <w:sz w:val="24"/>
          <w:szCs w:val="24"/>
        </w:rPr>
        <w:t>that the data may not meet the assumptions of a repeat</w:t>
      </w:r>
      <w:r w:rsidR="005472A2">
        <w:rPr>
          <w:sz w:val="24"/>
          <w:szCs w:val="24"/>
        </w:rPr>
        <w:t>ed</w:t>
      </w:r>
      <w:r w:rsidR="005472A2" w:rsidRPr="008E4BC2">
        <w:rPr>
          <w:sz w:val="24"/>
          <w:szCs w:val="24"/>
        </w:rPr>
        <w:t xml:space="preserve"> measures ANOVA?</w:t>
      </w:r>
      <w:r w:rsidR="005472A2">
        <w:rPr>
          <w:sz w:val="24"/>
          <w:szCs w:val="24"/>
        </w:rPr>
        <w:t xml:space="preserve"> Give all</w:t>
      </w:r>
      <w:del w:id="6" w:author="Randy King" w:date="2019-10-31T21:55:00Z">
        <w:r w:rsidR="005472A2" w:rsidDel="0036183A">
          <w:rPr>
            <w:sz w:val="24"/>
            <w:szCs w:val="24"/>
          </w:rPr>
          <w:delText xml:space="preserve"> </w:delText>
        </w:r>
      </w:del>
      <w:ins w:id="7" w:author="Randy King" w:date="2019-10-31T21:54:00Z">
        <w:r w:rsidR="0036183A">
          <w:rPr>
            <w:sz w:val="24"/>
            <w:szCs w:val="24"/>
          </w:rPr>
          <w:t xml:space="preserve"> </w:t>
        </w:r>
      </w:ins>
      <w:r w:rsidR="005472A2">
        <w:rPr>
          <w:sz w:val="24"/>
          <w:szCs w:val="24"/>
        </w:rPr>
        <w:t>evidence. (Short answer; 2 pts)</w:t>
      </w:r>
    </w:p>
    <w:p w14:paraId="16D4DC44" w14:textId="77777777" w:rsidR="00084194" w:rsidRDefault="00084194" w:rsidP="00EA4EC3">
      <w:pPr>
        <w:rPr>
          <w:sz w:val="24"/>
          <w:szCs w:val="24"/>
        </w:rPr>
      </w:pPr>
    </w:p>
    <w:p w14:paraId="7F12E6E1" w14:textId="77777777" w:rsidR="005472A2" w:rsidRPr="008E4BC2" w:rsidRDefault="005472A2" w:rsidP="00EA4EC3">
      <w:pPr>
        <w:rPr>
          <w:sz w:val="24"/>
          <w:szCs w:val="24"/>
        </w:rPr>
      </w:pPr>
    </w:p>
    <w:p w14:paraId="13303F33" w14:textId="77777777" w:rsidR="0031154D" w:rsidRPr="008E4BC2" w:rsidRDefault="0031154D" w:rsidP="00EA4EC3">
      <w:pPr>
        <w:rPr>
          <w:sz w:val="24"/>
          <w:szCs w:val="24"/>
        </w:rPr>
      </w:pPr>
      <w:r w:rsidRPr="008E4BC2">
        <w:rPr>
          <w:sz w:val="24"/>
          <w:szCs w:val="24"/>
        </w:rPr>
        <w:tab/>
        <w:t>Group1</w:t>
      </w:r>
      <w:r w:rsidRPr="008E4BC2">
        <w:rPr>
          <w:sz w:val="24"/>
          <w:szCs w:val="24"/>
        </w:rPr>
        <w:tab/>
      </w:r>
      <w:r w:rsidRPr="008E4BC2">
        <w:rPr>
          <w:sz w:val="24"/>
          <w:szCs w:val="24"/>
        </w:rPr>
        <w:tab/>
        <w:t>Group2</w:t>
      </w:r>
    </w:p>
    <w:p w14:paraId="3CF54BF0" w14:textId="77777777" w:rsidR="0031154D" w:rsidRPr="008E4BC2" w:rsidRDefault="0031154D" w:rsidP="00EA4EC3">
      <w:pPr>
        <w:rPr>
          <w:sz w:val="24"/>
          <w:szCs w:val="24"/>
        </w:rPr>
      </w:pPr>
      <w:r w:rsidRPr="008E4BC2">
        <w:rPr>
          <w:sz w:val="24"/>
          <w:szCs w:val="24"/>
        </w:rPr>
        <w:tab/>
        <w:t>Mean</w:t>
      </w:r>
      <w:r w:rsidRPr="008E4BC2">
        <w:rPr>
          <w:sz w:val="24"/>
          <w:szCs w:val="24"/>
        </w:rPr>
        <w:tab/>
        <w:t>SD</w:t>
      </w:r>
      <w:r w:rsidRPr="008E4BC2">
        <w:rPr>
          <w:sz w:val="24"/>
          <w:szCs w:val="24"/>
        </w:rPr>
        <w:tab/>
        <w:t>n</w:t>
      </w:r>
      <w:r w:rsidRPr="008E4BC2">
        <w:rPr>
          <w:sz w:val="24"/>
          <w:szCs w:val="24"/>
        </w:rPr>
        <w:tab/>
        <w:t>Mean</w:t>
      </w:r>
      <w:r w:rsidRPr="008E4BC2">
        <w:rPr>
          <w:sz w:val="24"/>
          <w:szCs w:val="24"/>
        </w:rPr>
        <w:tab/>
        <w:t>SD</w:t>
      </w:r>
      <w:r w:rsidRPr="008E4BC2">
        <w:rPr>
          <w:sz w:val="24"/>
          <w:szCs w:val="24"/>
        </w:rPr>
        <w:tab/>
        <w:t>n</w:t>
      </w:r>
    </w:p>
    <w:p w14:paraId="296F09CF" w14:textId="77777777" w:rsidR="0031154D" w:rsidRPr="008E4BC2" w:rsidRDefault="00963089" w:rsidP="00EA4EC3">
      <w:pPr>
        <w:rPr>
          <w:sz w:val="24"/>
          <w:szCs w:val="24"/>
        </w:rPr>
      </w:pPr>
      <w:r w:rsidRPr="008E4BC2">
        <w:rPr>
          <w:sz w:val="24"/>
          <w:szCs w:val="24"/>
        </w:rPr>
        <w:t>Day0</w:t>
      </w:r>
      <w:r w:rsidR="0031154D" w:rsidRPr="008E4BC2">
        <w:rPr>
          <w:sz w:val="24"/>
          <w:szCs w:val="24"/>
        </w:rPr>
        <w:tab/>
        <w:t>23.5</w:t>
      </w:r>
      <w:r w:rsidR="0031154D" w:rsidRPr="008E4BC2">
        <w:rPr>
          <w:sz w:val="24"/>
          <w:szCs w:val="24"/>
        </w:rPr>
        <w:tab/>
        <w:t>17.38</w:t>
      </w:r>
      <w:r w:rsidR="0031154D" w:rsidRPr="008E4BC2">
        <w:rPr>
          <w:sz w:val="24"/>
          <w:szCs w:val="24"/>
        </w:rPr>
        <w:tab/>
        <w:t>11</w:t>
      </w:r>
      <w:r w:rsidR="0031154D" w:rsidRPr="008E4BC2">
        <w:rPr>
          <w:sz w:val="24"/>
          <w:szCs w:val="24"/>
        </w:rPr>
        <w:tab/>
        <w:t>20.4</w:t>
      </w:r>
      <w:r w:rsidR="0031154D" w:rsidRPr="008E4BC2">
        <w:rPr>
          <w:sz w:val="24"/>
          <w:szCs w:val="24"/>
        </w:rPr>
        <w:tab/>
        <w:t>15.91</w:t>
      </w:r>
      <w:r w:rsidR="0031154D" w:rsidRPr="008E4BC2">
        <w:rPr>
          <w:sz w:val="24"/>
          <w:szCs w:val="24"/>
        </w:rPr>
        <w:tab/>
        <w:t>11</w:t>
      </w:r>
    </w:p>
    <w:p w14:paraId="23D818F3" w14:textId="77777777" w:rsidR="0031154D" w:rsidRPr="008E4BC2" w:rsidRDefault="00963089" w:rsidP="00EA4EC3">
      <w:pPr>
        <w:rPr>
          <w:sz w:val="24"/>
          <w:szCs w:val="24"/>
        </w:rPr>
      </w:pPr>
      <w:r w:rsidRPr="008E4BC2">
        <w:rPr>
          <w:sz w:val="24"/>
          <w:szCs w:val="24"/>
        </w:rPr>
        <w:t>Day5</w:t>
      </w:r>
      <w:r w:rsidR="0031154D" w:rsidRPr="008E4BC2">
        <w:rPr>
          <w:sz w:val="24"/>
          <w:szCs w:val="24"/>
        </w:rPr>
        <w:tab/>
        <w:t>15.3</w:t>
      </w:r>
      <w:r w:rsidR="0031154D" w:rsidRPr="008E4BC2">
        <w:rPr>
          <w:sz w:val="24"/>
          <w:szCs w:val="24"/>
        </w:rPr>
        <w:tab/>
        <w:t>23.92</w:t>
      </w:r>
      <w:r w:rsidR="0031154D" w:rsidRPr="008E4BC2">
        <w:rPr>
          <w:sz w:val="24"/>
          <w:szCs w:val="24"/>
        </w:rPr>
        <w:tab/>
        <w:t>11</w:t>
      </w:r>
      <w:r w:rsidR="0031154D" w:rsidRPr="008E4BC2">
        <w:rPr>
          <w:sz w:val="24"/>
          <w:szCs w:val="24"/>
        </w:rPr>
        <w:tab/>
        <w:t>27.9</w:t>
      </w:r>
      <w:r w:rsidR="0031154D" w:rsidRPr="008E4BC2">
        <w:rPr>
          <w:sz w:val="24"/>
          <w:szCs w:val="24"/>
        </w:rPr>
        <w:tab/>
        <w:t>26.65</w:t>
      </w:r>
      <w:r w:rsidR="0031154D" w:rsidRPr="008E4BC2">
        <w:rPr>
          <w:sz w:val="24"/>
          <w:szCs w:val="24"/>
        </w:rPr>
        <w:tab/>
        <w:t>11</w:t>
      </w:r>
    </w:p>
    <w:p w14:paraId="3441F872" w14:textId="77777777" w:rsidR="0031154D" w:rsidRPr="008E4BC2" w:rsidRDefault="00963089" w:rsidP="00EA4EC3">
      <w:pPr>
        <w:rPr>
          <w:sz w:val="24"/>
          <w:szCs w:val="24"/>
        </w:rPr>
      </w:pPr>
      <w:r w:rsidRPr="008E4BC2">
        <w:rPr>
          <w:sz w:val="24"/>
          <w:szCs w:val="24"/>
        </w:rPr>
        <w:t>Day12</w:t>
      </w:r>
      <w:r w:rsidR="0031154D" w:rsidRPr="008E4BC2">
        <w:rPr>
          <w:sz w:val="24"/>
          <w:szCs w:val="24"/>
        </w:rPr>
        <w:tab/>
        <w:t>5.4</w:t>
      </w:r>
      <w:r w:rsidR="0031154D" w:rsidRPr="008E4BC2">
        <w:rPr>
          <w:sz w:val="24"/>
          <w:szCs w:val="24"/>
        </w:rPr>
        <w:tab/>
        <w:t>4.66</w:t>
      </w:r>
      <w:r w:rsidR="0031154D" w:rsidRPr="008E4BC2">
        <w:rPr>
          <w:sz w:val="24"/>
          <w:szCs w:val="24"/>
        </w:rPr>
        <w:tab/>
        <w:t>11</w:t>
      </w:r>
      <w:r w:rsidR="0031154D" w:rsidRPr="008E4BC2">
        <w:rPr>
          <w:sz w:val="24"/>
          <w:szCs w:val="24"/>
        </w:rPr>
        <w:tab/>
        <w:t>34.5</w:t>
      </w:r>
      <w:r w:rsidR="0031154D" w:rsidRPr="008E4BC2">
        <w:rPr>
          <w:sz w:val="24"/>
          <w:szCs w:val="24"/>
        </w:rPr>
        <w:tab/>
        <w:t>28.02</w:t>
      </w:r>
      <w:r w:rsidR="0031154D" w:rsidRPr="008E4BC2">
        <w:rPr>
          <w:sz w:val="24"/>
          <w:szCs w:val="24"/>
        </w:rPr>
        <w:tab/>
        <w:t>1</w:t>
      </w:r>
      <w:r w:rsidR="00780B6E">
        <w:rPr>
          <w:sz w:val="24"/>
          <w:szCs w:val="24"/>
        </w:rPr>
        <w:t>0</w:t>
      </w:r>
    </w:p>
    <w:p w14:paraId="61E502E8" w14:textId="77777777" w:rsidR="0031154D" w:rsidRPr="008E4BC2" w:rsidRDefault="0031154D" w:rsidP="00EA4EC3">
      <w:pPr>
        <w:rPr>
          <w:sz w:val="24"/>
          <w:szCs w:val="24"/>
        </w:rPr>
      </w:pPr>
    </w:p>
    <w:p w14:paraId="29AD61CA" w14:textId="77777777" w:rsidR="00084194" w:rsidRDefault="005472A2" w:rsidP="00EA4EC3">
      <w:pPr>
        <w:rPr>
          <w:color w:val="FF0000"/>
          <w:sz w:val="24"/>
          <w:szCs w:val="24"/>
        </w:rPr>
      </w:pPr>
      <w:r>
        <w:rPr>
          <w:color w:val="FF0000"/>
          <w:sz w:val="24"/>
          <w:szCs w:val="24"/>
        </w:rPr>
        <w:t>The</w:t>
      </w:r>
      <w:r w:rsidR="0031154D" w:rsidRPr="008E4BC2">
        <w:rPr>
          <w:color w:val="FF0000"/>
          <w:sz w:val="24"/>
          <w:szCs w:val="24"/>
        </w:rPr>
        <w:t xml:space="preserve"> SD are not equal. Dividing the largest by the smallest (28.02/4.66 = 6.0 – if they say 23.92/4.66 = 5.1, that will be acceptable</w:t>
      </w:r>
      <w:r w:rsidR="000D2A90" w:rsidRPr="008E4BC2">
        <w:rPr>
          <w:color w:val="FF0000"/>
          <w:sz w:val="24"/>
          <w:szCs w:val="24"/>
        </w:rPr>
        <w:t>, just that they are &gt;2</w:t>
      </w:r>
      <w:r w:rsidR="0031154D" w:rsidRPr="008E4BC2">
        <w:rPr>
          <w:color w:val="FF0000"/>
          <w:sz w:val="24"/>
          <w:szCs w:val="24"/>
        </w:rPr>
        <w:t>) &gt;2.</w:t>
      </w:r>
      <w:r w:rsidR="00963089" w:rsidRPr="008E4BC2">
        <w:rPr>
          <w:color w:val="FF0000"/>
          <w:sz w:val="24"/>
          <w:szCs w:val="24"/>
        </w:rPr>
        <w:t xml:space="preserve"> Also, the time intervals are not equal.</w:t>
      </w:r>
      <w:r w:rsidR="00780B6E">
        <w:rPr>
          <w:color w:val="FF0000"/>
          <w:sz w:val="24"/>
          <w:szCs w:val="24"/>
        </w:rPr>
        <w:t xml:space="preserve"> The design is unbalance</w:t>
      </w:r>
      <w:r w:rsidR="00D7533A">
        <w:rPr>
          <w:color w:val="FF0000"/>
          <w:sz w:val="24"/>
          <w:szCs w:val="24"/>
        </w:rPr>
        <w:t>d</w:t>
      </w:r>
      <w:r w:rsidR="00780B6E">
        <w:rPr>
          <w:color w:val="FF0000"/>
          <w:sz w:val="24"/>
          <w:szCs w:val="24"/>
        </w:rPr>
        <w:t xml:space="preserve"> or there is missing data.</w:t>
      </w:r>
      <w:r w:rsidR="000F2199">
        <w:rPr>
          <w:color w:val="FF0000"/>
          <w:sz w:val="24"/>
          <w:szCs w:val="24"/>
        </w:rPr>
        <w:t xml:space="preserve"> </w:t>
      </w:r>
    </w:p>
    <w:p w14:paraId="7B8D3E3F" w14:textId="77777777" w:rsidR="000F2199" w:rsidRPr="008E4BC2" w:rsidRDefault="000F2199" w:rsidP="00EA4EC3">
      <w:pPr>
        <w:rPr>
          <w:sz w:val="24"/>
          <w:szCs w:val="24"/>
        </w:rPr>
      </w:pPr>
    </w:p>
    <w:p w14:paraId="7499FC1B" w14:textId="77777777" w:rsidR="0009595E" w:rsidRDefault="0009595E" w:rsidP="00EA4EC3">
      <w:pPr>
        <w:rPr>
          <w:b/>
          <w:sz w:val="24"/>
          <w:szCs w:val="24"/>
        </w:rPr>
      </w:pPr>
    </w:p>
    <w:p w14:paraId="52699683" w14:textId="77777777" w:rsidR="0009595E" w:rsidRDefault="0009595E" w:rsidP="00EA4EC3">
      <w:pPr>
        <w:rPr>
          <w:b/>
          <w:sz w:val="24"/>
          <w:szCs w:val="24"/>
        </w:rPr>
      </w:pPr>
    </w:p>
    <w:p w14:paraId="37BFFF6D" w14:textId="77777777" w:rsidR="0009595E" w:rsidRDefault="0009595E" w:rsidP="00EA4EC3">
      <w:pPr>
        <w:rPr>
          <w:b/>
          <w:sz w:val="24"/>
          <w:szCs w:val="24"/>
        </w:rPr>
      </w:pPr>
    </w:p>
    <w:p w14:paraId="5BB6B849" w14:textId="77777777" w:rsidR="00CF23D2" w:rsidRPr="008E4BC2" w:rsidRDefault="005472A2" w:rsidP="00EA4EC3">
      <w:pPr>
        <w:rPr>
          <w:sz w:val="24"/>
          <w:szCs w:val="24"/>
        </w:rPr>
      </w:pPr>
      <w:r w:rsidRPr="005472A2">
        <w:rPr>
          <w:b/>
          <w:sz w:val="24"/>
          <w:szCs w:val="24"/>
        </w:rPr>
        <w:lastRenderedPageBreak/>
        <w:t>Q</w:t>
      </w:r>
      <w:r w:rsidR="000F2199">
        <w:rPr>
          <w:b/>
          <w:sz w:val="24"/>
          <w:szCs w:val="24"/>
        </w:rPr>
        <w:t>26</w:t>
      </w:r>
      <w:r w:rsidRPr="005472A2">
        <w:rPr>
          <w:b/>
          <w:sz w:val="24"/>
          <w:szCs w:val="24"/>
        </w:rPr>
        <w:t xml:space="preserve"> and Q</w:t>
      </w:r>
      <w:r w:rsidR="000F2199">
        <w:rPr>
          <w:b/>
          <w:sz w:val="24"/>
          <w:szCs w:val="24"/>
        </w:rPr>
        <w:t>27</w:t>
      </w:r>
      <w:r w:rsidRPr="005472A2">
        <w:rPr>
          <w:b/>
          <w:sz w:val="24"/>
          <w:szCs w:val="24"/>
        </w:rPr>
        <w:t xml:space="preserve">: </w:t>
      </w:r>
      <w:r w:rsidR="00245781" w:rsidRPr="005472A2">
        <w:rPr>
          <w:b/>
          <w:sz w:val="24"/>
          <w:szCs w:val="24"/>
        </w:rPr>
        <w:t>The results from a one-way ANOVA are below.</w:t>
      </w:r>
      <w:r w:rsidR="00245781" w:rsidRPr="008E4BC2">
        <w:rPr>
          <w:sz w:val="24"/>
          <w:szCs w:val="24"/>
        </w:rPr>
        <w:t xml:space="preserve"> </w:t>
      </w:r>
    </w:p>
    <w:p w14:paraId="0BC8B17F" w14:textId="77777777" w:rsidR="00245781" w:rsidRDefault="00EE0A22" w:rsidP="00EA4EC3">
      <w:r w:rsidRPr="00245781">
        <w:rPr>
          <w:noProof/>
        </w:rPr>
        <w:drawing>
          <wp:inline distT="0" distB="0" distL="0" distR="0" wp14:anchorId="5A6DF04A" wp14:editId="46A83D7F">
            <wp:extent cx="5476875" cy="783477"/>
            <wp:effectExtent l="0" t="0" r="0" b="0"/>
            <wp:docPr id="5" name="Picture 5" descr="F:\BIOS6606\Screenshots\Midter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BIOS6606\Screenshots\Midterm0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9619" cy="788161"/>
                    </a:xfrm>
                    <a:prstGeom prst="rect">
                      <a:avLst/>
                    </a:prstGeom>
                    <a:noFill/>
                    <a:ln>
                      <a:noFill/>
                    </a:ln>
                  </pic:spPr>
                </pic:pic>
              </a:graphicData>
            </a:graphic>
          </wp:inline>
        </w:drawing>
      </w:r>
    </w:p>
    <w:p w14:paraId="2D4E1AF9" w14:textId="77777777" w:rsidR="00D7533A" w:rsidRDefault="005472A2" w:rsidP="00D7533A">
      <w:pPr>
        <w:pStyle w:val="ListParagraph"/>
        <w:ind w:left="0"/>
        <w:contextualSpacing w:val="0"/>
        <w:rPr>
          <w:rFonts w:cstheme="minorHAnsi"/>
          <w:sz w:val="24"/>
          <w:szCs w:val="24"/>
        </w:rPr>
      </w:pPr>
      <w:r w:rsidRPr="005472A2">
        <w:rPr>
          <w:b/>
          <w:sz w:val="24"/>
          <w:szCs w:val="24"/>
        </w:rPr>
        <w:t>Q</w:t>
      </w:r>
      <w:r w:rsidR="000F2199">
        <w:rPr>
          <w:b/>
          <w:sz w:val="24"/>
          <w:szCs w:val="24"/>
        </w:rPr>
        <w:t>26</w:t>
      </w:r>
      <w:r w:rsidR="00D7533A" w:rsidRPr="005472A2">
        <w:rPr>
          <w:b/>
          <w:sz w:val="24"/>
          <w:szCs w:val="24"/>
        </w:rPr>
        <w:t>.</w:t>
      </w:r>
      <w:r w:rsidR="00D7533A">
        <w:rPr>
          <w:rFonts w:cstheme="minorHAnsi"/>
          <w:sz w:val="24"/>
          <w:szCs w:val="24"/>
        </w:rPr>
        <w:t xml:space="preserve"> </w:t>
      </w:r>
      <w:r w:rsidR="00245781" w:rsidRPr="008E4BC2">
        <w:rPr>
          <w:rFonts w:cstheme="minorHAnsi"/>
          <w:sz w:val="24"/>
          <w:szCs w:val="24"/>
        </w:rPr>
        <w:t>How many group</w:t>
      </w:r>
      <w:r>
        <w:rPr>
          <w:rFonts w:cstheme="minorHAnsi"/>
          <w:sz w:val="24"/>
          <w:szCs w:val="24"/>
        </w:rPr>
        <w:t>s</w:t>
      </w:r>
      <w:r w:rsidR="00245781" w:rsidRPr="008E4BC2">
        <w:rPr>
          <w:rFonts w:cstheme="minorHAnsi"/>
          <w:sz w:val="24"/>
          <w:szCs w:val="24"/>
        </w:rPr>
        <w:t xml:space="preserve"> (columns) are in the analysis?</w:t>
      </w:r>
      <w:r w:rsidR="003B7746">
        <w:rPr>
          <w:rFonts w:cstheme="minorHAnsi"/>
          <w:sz w:val="24"/>
          <w:szCs w:val="24"/>
        </w:rPr>
        <w:t xml:space="preserve"> (</w:t>
      </w:r>
      <w:r>
        <w:rPr>
          <w:rFonts w:cstheme="minorHAnsi"/>
          <w:sz w:val="24"/>
          <w:szCs w:val="24"/>
        </w:rPr>
        <w:t xml:space="preserve">Short answer; </w:t>
      </w:r>
      <w:r w:rsidR="003B7746">
        <w:rPr>
          <w:rFonts w:cstheme="minorHAnsi"/>
          <w:sz w:val="24"/>
          <w:szCs w:val="24"/>
        </w:rPr>
        <w:t xml:space="preserve">1 </w:t>
      </w:r>
      <w:proofErr w:type="spellStart"/>
      <w:r w:rsidR="003B7746">
        <w:rPr>
          <w:rFonts w:cstheme="minorHAnsi"/>
          <w:sz w:val="24"/>
          <w:szCs w:val="24"/>
        </w:rPr>
        <w:t>pt</w:t>
      </w:r>
      <w:proofErr w:type="spellEnd"/>
      <w:r w:rsidR="003B7746">
        <w:rPr>
          <w:rFonts w:cstheme="minorHAnsi"/>
          <w:sz w:val="24"/>
          <w:szCs w:val="24"/>
        </w:rPr>
        <w:t>)</w:t>
      </w:r>
    </w:p>
    <w:p w14:paraId="286D8106" w14:textId="77777777" w:rsidR="00245781" w:rsidRPr="008E4BC2" w:rsidRDefault="00245781" w:rsidP="00D7533A">
      <w:pPr>
        <w:pStyle w:val="ListParagraph"/>
        <w:ind w:left="0"/>
        <w:contextualSpacing w:val="0"/>
        <w:rPr>
          <w:rFonts w:cstheme="minorHAnsi"/>
          <w:sz w:val="24"/>
          <w:szCs w:val="24"/>
        </w:rPr>
      </w:pPr>
      <w:r w:rsidRPr="008E4BC2">
        <w:rPr>
          <w:rFonts w:cstheme="minorHAnsi"/>
          <w:sz w:val="24"/>
          <w:szCs w:val="24"/>
        </w:rPr>
        <w:t xml:space="preserve"> </w:t>
      </w:r>
      <w:r w:rsidRPr="008E4BC2">
        <w:rPr>
          <w:rFonts w:cstheme="minorHAnsi"/>
          <w:color w:val="FF0000"/>
          <w:sz w:val="24"/>
          <w:szCs w:val="24"/>
        </w:rPr>
        <w:t>3 (DF+1)</w:t>
      </w:r>
    </w:p>
    <w:p w14:paraId="0BFB905C" w14:textId="77777777" w:rsidR="00D7533A" w:rsidRDefault="00D7533A" w:rsidP="00EA4EC3">
      <w:pPr>
        <w:rPr>
          <w:rFonts w:cstheme="minorHAnsi"/>
          <w:sz w:val="24"/>
          <w:szCs w:val="24"/>
        </w:rPr>
      </w:pPr>
    </w:p>
    <w:p w14:paraId="4CDDD058" w14:textId="77777777" w:rsidR="00D7533A" w:rsidRDefault="005472A2" w:rsidP="00EA4EC3">
      <w:pPr>
        <w:rPr>
          <w:rFonts w:cstheme="minorHAnsi"/>
          <w:sz w:val="24"/>
          <w:szCs w:val="24"/>
        </w:rPr>
      </w:pPr>
      <w:r w:rsidRPr="005472A2">
        <w:rPr>
          <w:rFonts w:cstheme="minorHAnsi"/>
          <w:b/>
          <w:sz w:val="24"/>
          <w:szCs w:val="24"/>
        </w:rPr>
        <w:t>Q</w:t>
      </w:r>
      <w:r w:rsidR="000F2199">
        <w:rPr>
          <w:rFonts w:cstheme="minorHAnsi"/>
          <w:b/>
          <w:sz w:val="24"/>
          <w:szCs w:val="24"/>
        </w:rPr>
        <w:t>27</w:t>
      </w:r>
      <w:r>
        <w:rPr>
          <w:rFonts w:cstheme="minorHAnsi"/>
          <w:sz w:val="24"/>
          <w:szCs w:val="24"/>
        </w:rPr>
        <w:t>.</w:t>
      </w:r>
      <w:r w:rsidR="00780B6E">
        <w:rPr>
          <w:rFonts w:cstheme="minorHAnsi"/>
          <w:sz w:val="24"/>
          <w:szCs w:val="24"/>
        </w:rPr>
        <w:t xml:space="preserve"> What is the total sample size?</w:t>
      </w:r>
      <w:r w:rsidR="00D7533A">
        <w:rPr>
          <w:rFonts w:cstheme="minorHAnsi"/>
          <w:sz w:val="24"/>
          <w:szCs w:val="24"/>
        </w:rPr>
        <w:t xml:space="preserve"> (</w:t>
      </w:r>
      <w:r>
        <w:rPr>
          <w:rFonts w:cstheme="minorHAnsi"/>
          <w:sz w:val="24"/>
          <w:szCs w:val="24"/>
        </w:rPr>
        <w:t xml:space="preserve">Short answer; </w:t>
      </w:r>
      <w:r w:rsidR="00D7533A">
        <w:rPr>
          <w:rFonts w:cstheme="minorHAnsi"/>
          <w:sz w:val="24"/>
          <w:szCs w:val="24"/>
        </w:rPr>
        <w:t xml:space="preserve">1 </w:t>
      </w:r>
      <w:proofErr w:type="spellStart"/>
      <w:r w:rsidR="00D7533A">
        <w:rPr>
          <w:rFonts w:cstheme="minorHAnsi"/>
          <w:sz w:val="24"/>
          <w:szCs w:val="24"/>
        </w:rPr>
        <w:t>pt</w:t>
      </w:r>
      <w:proofErr w:type="spellEnd"/>
      <w:r w:rsidR="00D7533A">
        <w:rPr>
          <w:rFonts w:cstheme="minorHAnsi"/>
          <w:sz w:val="24"/>
          <w:szCs w:val="24"/>
        </w:rPr>
        <w:t>)</w:t>
      </w:r>
    </w:p>
    <w:p w14:paraId="748E9F46" w14:textId="77777777" w:rsidR="00245781" w:rsidRPr="008E4BC2" w:rsidRDefault="00780B6E" w:rsidP="00EA4EC3">
      <w:pPr>
        <w:rPr>
          <w:rFonts w:cstheme="minorHAnsi"/>
          <w:sz w:val="24"/>
          <w:szCs w:val="24"/>
        </w:rPr>
      </w:pPr>
      <w:r w:rsidRPr="00D7533A">
        <w:rPr>
          <w:rFonts w:cstheme="minorHAnsi"/>
          <w:color w:val="FF0000"/>
          <w:sz w:val="24"/>
          <w:szCs w:val="24"/>
        </w:rPr>
        <w:t>33</w:t>
      </w:r>
      <w:r w:rsidR="00D7533A" w:rsidRPr="00D7533A">
        <w:rPr>
          <w:rFonts w:cstheme="minorHAnsi"/>
          <w:color w:val="FF0000"/>
          <w:sz w:val="24"/>
          <w:szCs w:val="24"/>
        </w:rPr>
        <w:t xml:space="preserve"> (Residual DF + # of groups; or Total DF +1)</w:t>
      </w:r>
    </w:p>
    <w:p w14:paraId="1E81426F" w14:textId="77777777" w:rsidR="00D7533A" w:rsidRDefault="00D7533A" w:rsidP="00EA4EC3">
      <w:pPr>
        <w:autoSpaceDE w:val="0"/>
        <w:autoSpaceDN w:val="0"/>
        <w:adjustRightInd w:val="0"/>
        <w:rPr>
          <w:rFonts w:ascii="CMR10" w:hAnsi="CMR10" w:cs="CMR10"/>
          <w:sz w:val="20"/>
          <w:szCs w:val="20"/>
        </w:rPr>
      </w:pPr>
    </w:p>
    <w:p w14:paraId="5FDE557E" w14:textId="77777777" w:rsidR="00283999" w:rsidRDefault="00283999" w:rsidP="00EA4EC3">
      <w:pPr>
        <w:autoSpaceDE w:val="0"/>
        <w:autoSpaceDN w:val="0"/>
        <w:adjustRightInd w:val="0"/>
        <w:rPr>
          <w:rFonts w:ascii="CMR10" w:hAnsi="CMR10" w:cs="CMR10"/>
          <w:sz w:val="20"/>
          <w:szCs w:val="20"/>
        </w:rPr>
      </w:pPr>
      <w:r>
        <w:rPr>
          <w:rFonts w:ascii="CMR10" w:hAnsi="CMR10" w:cs="CMR10"/>
          <w:sz w:val="20"/>
          <w:szCs w:val="20"/>
        </w:rPr>
        <w:t xml:space="preserve"> </w:t>
      </w:r>
    </w:p>
    <w:p w14:paraId="6F82B350" w14:textId="49D0BDEF" w:rsidR="008B7E7A" w:rsidRDefault="0036183A" w:rsidP="00EA4EC3">
      <w:pPr>
        <w:rPr>
          <w:sz w:val="24"/>
          <w:szCs w:val="24"/>
        </w:rPr>
      </w:pPr>
      <w:ins w:id="8" w:author="Randy King" w:date="2019-10-31T21:56:00Z">
        <w:r>
          <w:rPr>
            <w:b/>
            <w:sz w:val="24"/>
            <w:szCs w:val="24"/>
          </w:rPr>
          <w:t xml:space="preserve">For </w:t>
        </w:r>
      </w:ins>
      <w:r w:rsidR="005472A2">
        <w:rPr>
          <w:b/>
          <w:sz w:val="24"/>
          <w:szCs w:val="24"/>
        </w:rPr>
        <w:t>Q</w:t>
      </w:r>
      <w:r w:rsidR="000F2199">
        <w:rPr>
          <w:b/>
          <w:sz w:val="24"/>
          <w:szCs w:val="24"/>
        </w:rPr>
        <w:t>28</w:t>
      </w:r>
      <w:r w:rsidR="005472A2">
        <w:rPr>
          <w:b/>
          <w:sz w:val="24"/>
          <w:szCs w:val="24"/>
        </w:rPr>
        <w:t xml:space="preserve"> And Q</w:t>
      </w:r>
      <w:r w:rsidR="000F2199">
        <w:rPr>
          <w:b/>
          <w:sz w:val="24"/>
          <w:szCs w:val="24"/>
        </w:rPr>
        <w:t>29</w:t>
      </w:r>
      <w:r w:rsidR="00880061">
        <w:rPr>
          <w:sz w:val="24"/>
          <w:szCs w:val="24"/>
        </w:rPr>
        <w:t xml:space="preserve">. </w:t>
      </w:r>
      <w:r w:rsidR="00127E0B" w:rsidRPr="00613653">
        <w:rPr>
          <w:sz w:val="24"/>
          <w:szCs w:val="24"/>
        </w:rPr>
        <w:t>A researcher measured the IQs of a group of 12 coworkers. She believes that the</w:t>
      </w:r>
      <w:r w:rsidR="002B0934" w:rsidRPr="00613653">
        <w:rPr>
          <w:sz w:val="24"/>
          <w:szCs w:val="24"/>
        </w:rPr>
        <w:t xml:space="preserve"> mean</w:t>
      </w:r>
      <w:r w:rsidR="00127E0B" w:rsidRPr="00613653">
        <w:rPr>
          <w:sz w:val="24"/>
          <w:szCs w:val="24"/>
        </w:rPr>
        <w:t xml:space="preserve"> IQ of </w:t>
      </w:r>
      <w:r w:rsidR="002A780D">
        <w:rPr>
          <w:sz w:val="24"/>
          <w:szCs w:val="24"/>
        </w:rPr>
        <w:t>her co-workers</w:t>
      </w:r>
      <w:r w:rsidR="00127E0B" w:rsidRPr="00613653">
        <w:rPr>
          <w:sz w:val="24"/>
          <w:szCs w:val="24"/>
        </w:rPr>
        <w:t xml:space="preserve"> is </w:t>
      </w:r>
      <w:r w:rsidR="002B0934" w:rsidRPr="00613653">
        <w:rPr>
          <w:sz w:val="24"/>
          <w:szCs w:val="24"/>
        </w:rPr>
        <w:t xml:space="preserve">probably </w:t>
      </w:r>
      <w:r w:rsidR="00127E0B" w:rsidRPr="00613653">
        <w:rPr>
          <w:sz w:val="24"/>
          <w:szCs w:val="24"/>
        </w:rPr>
        <w:t xml:space="preserve">greater than the </w:t>
      </w:r>
      <w:r w:rsidR="002B0934" w:rsidRPr="00613653">
        <w:rPr>
          <w:sz w:val="24"/>
          <w:szCs w:val="24"/>
        </w:rPr>
        <w:t>average of 100</w:t>
      </w:r>
      <w:r w:rsidR="002A780D">
        <w:rPr>
          <w:sz w:val="24"/>
          <w:szCs w:val="24"/>
        </w:rPr>
        <w:t xml:space="preserve"> she measured in a group of coworkers from her previous job</w:t>
      </w:r>
      <w:r w:rsidR="002B0934" w:rsidRPr="00613653">
        <w:rPr>
          <w:sz w:val="24"/>
          <w:szCs w:val="24"/>
        </w:rPr>
        <w:t>.</w:t>
      </w:r>
    </w:p>
    <w:p w14:paraId="0425FD86" w14:textId="77777777" w:rsidR="00D7533A" w:rsidRPr="00613653" w:rsidRDefault="00D7533A" w:rsidP="00EA4EC3">
      <w:pPr>
        <w:rPr>
          <w:sz w:val="24"/>
          <w:szCs w:val="24"/>
        </w:rPr>
      </w:pPr>
    </w:p>
    <w:p w14:paraId="496EE791" w14:textId="77777777" w:rsidR="0036183A" w:rsidRDefault="005472A2" w:rsidP="00EA4EC3">
      <w:pPr>
        <w:rPr>
          <w:ins w:id="9" w:author="Randy King" w:date="2019-10-31T21:56:00Z"/>
          <w:sz w:val="24"/>
          <w:szCs w:val="24"/>
        </w:rPr>
      </w:pPr>
      <w:r w:rsidRPr="005472A2">
        <w:rPr>
          <w:b/>
          <w:sz w:val="24"/>
          <w:szCs w:val="24"/>
        </w:rPr>
        <w:t>Q</w:t>
      </w:r>
      <w:r w:rsidR="000F2199">
        <w:rPr>
          <w:b/>
          <w:sz w:val="24"/>
          <w:szCs w:val="24"/>
        </w:rPr>
        <w:t>28</w:t>
      </w:r>
      <w:r w:rsidR="002B0934" w:rsidRPr="005472A2">
        <w:rPr>
          <w:b/>
          <w:sz w:val="24"/>
          <w:szCs w:val="24"/>
        </w:rPr>
        <w:t>.</w:t>
      </w:r>
      <w:r w:rsidR="002B0934" w:rsidRPr="00613653">
        <w:rPr>
          <w:sz w:val="24"/>
          <w:szCs w:val="24"/>
        </w:rPr>
        <w:t xml:space="preserve"> </w:t>
      </w:r>
      <w:r w:rsidR="00127E0B" w:rsidRPr="00613653">
        <w:rPr>
          <w:sz w:val="24"/>
          <w:szCs w:val="24"/>
        </w:rPr>
        <w:t xml:space="preserve">What </w:t>
      </w:r>
      <w:r w:rsidR="002A780D">
        <w:rPr>
          <w:sz w:val="24"/>
          <w:szCs w:val="24"/>
        </w:rPr>
        <w:t xml:space="preserve">statistical </w:t>
      </w:r>
      <w:r w:rsidR="00127E0B" w:rsidRPr="00613653">
        <w:rPr>
          <w:sz w:val="24"/>
          <w:szCs w:val="24"/>
        </w:rPr>
        <w:t xml:space="preserve">test would you use to test her research </w:t>
      </w:r>
      <w:r w:rsidR="002B0934" w:rsidRPr="00613653">
        <w:rPr>
          <w:sz w:val="24"/>
          <w:szCs w:val="24"/>
        </w:rPr>
        <w:t>hypothesis?</w:t>
      </w:r>
      <w:r w:rsidR="003B7746">
        <w:rPr>
          <w:sz w:val="24"/>
          <w:szCs w:val="24"/>
        </w:rPr>
        <w:t xml:space="preserve"> (</w:t>
      </w:r>
      <w:r>
        <w:rPr>
          <w:sz w:val="24"/>
          <w:szCs w:val="24"/>
        </w:rPr>
        <w:t>Short</w:t>
      </w:r>
      <w:r w:rsidR="002A780D">
        <w:rPr>
          <w:sz w:val="24"/>
          <w:szCs w:val="24"/>
        </w:rPr>
        <w:t xml:space="preserve"> answer; </w:t>
      </w:r>
      <w:r w:rsidR="003B7746">
        <w:rPr>
          <w:sz w:val="24"/>
          <w:szCs w:val="24"/>
        </w:rPr>
        <w:t xml:space="preserve">1 </w:t>
      </w:r>
      <w:proofErr w:type="spellStart"/>
      <w:r w:rsidR="003B7746">
        <w:rPr>
          <w:sz w:val="24"/>
          <w:szCs w:val="24"/>
        </w:rPr>
        <w:t>pt</w:t>
      </w:r>
      <w:proofErr w:type="spellEnd"/>
      <w:r w:rsidR="003B7746">
        <w:rPr>
          <w:sz w:val="24"/>
          <w:szCs w:val="24"/>
        </w:rPr>
        <w:t>)</w:t>
      </w:r>
      <w:r w:rsidR="002B0934" w:rsidRPr="00613653">
        <w:rPr>
          <w:sz w:val="24"/>
          <w:szCs w:val="24"/>
        </w:rPr>
        <w:t xml:space="preserve"> </w:t>
      </w:r>
    </w:p>
    <w:p w14:paraId="407BC217" w14:textId="681359F5" w:rsidR="008B7E7A" w:rsidRPr="00613653" w:rsidRDefault="002A780D" w:rsidP="00EA4EC3">
      <w:pPr>
        <w:rPr>
          <w:color w:val="FF0000"/>
          <w:sz w:val="24"/>
          <w:szCs w:val="24"/>
        </w:rPr>
      </w:pPr>
      <w:r>
        <w:rPr>
          <w:color w:val="FF0000"/>
          <w:sz w:val="24"/>
          <w:szCs w:val="24"/>
        </w:rPr>
        <w:t>One-sample t-test</w:t>
      </w:r>
      <w:r w:rsidR="002B0934" w:rsidRPr="00613653">
        <w:rPr>
          <w:color w:val="FF0000"/>
          <w:sz w:val="24"/>
          <w:szCs w:val="24"/>
        </w:rPr>
        <w:t xml:space="preserve"> </w:t>
      </w:r>
    </w:p>
    <w:p w14:paraId="66D1BFF9" w14:textId="77777777" w:rsidR="00D7533A" w:rsidRDefault="00D7533A" w:rsidP="00D7533A">
      <w:pPr>
        <w:rPr>
          <w:color w:val="000000" w:themeColor="text1"/>
          <w:sz w:val="24"/>
          <w:szCs w:val="24"/>
        </w:rPr>
      </w:pPr>
    </w:p>
    <w:p w14:paraId="17BEA893" w14:textId="77777777" w:rsidR="008B7E7A" w:rsidRPr="00613653" w:rsidRDefault="005472A2" w:rsidP="00D7533A">
      <w:pPr>
        <w:rPr>
          <w:color w:val="FF0000"/>
          <w:sz w:val="24"/>
          <w:szCs w:val="24"/>
        </w:rPr>
      </w:pPr>
      <w:r w:rsidRPr="005472A2">
        <w:rPr>
          <w:b/>
          <w:color w:val="000000" w:themeColor="text1"/>
          <w:sz w:val="24"/>
          <w:szCs w:val="24"/>
        </w:rPr>
        <w:t>Q</w:t>
      </w:r>
      <w:r w:rsidR="000F2199">
        <w:rPr>
          <w:b/>
          <w:color w:val="000000" w:themeColor="text1"/>
          <w:sz w:val="24"/>
          <w:szCs w:val="24"/>
        </w:rPr>
        <w:t>29</w:t>
      </w:r>
      <w:r w:rsidR="002B0934" w:rsidRPr="005472A2">
        <w:rPr>
          <w:b/>
          <w:color w:val="000000" w:themeColor="text1"/>
          <w:sz w:val="24"/>
          <w:szCs w:val="24"/>
        </w:rPr>
        <w:t>.</w:t>
      </w:r>
      <w:r w:rsidR="002B0934" w:rsidRPr="00613653">
        <w:rPr>
          <w:color w:val="000000" w:themeColor="text1"/>
          <w:sz w:val="24"/>
          <w:szCs w:val="24"/>
        </w:rPr>
        <w:t xml:space="preserve"> State the null hypothesis for your test</w:t>
      </w:r>
      <w:r w:rsidR="002A780D">
        <w:rPr>
          <w:color w:val="000000" w:themeColor="text1"/>
          <w:sz w:val="24"/>
          <w:szCs w:val="24"/>
        </w:rPr>
        <w:t>.</w:t>
      </w:r>
      <w:r w:rsidR="003B7746">
        <w:rPr>
          <w:color w:val="000000" w:themeColor="text1"/>
          <w:sz w:val="24"/>
          <w:szCs w:val="24"/>
        </w:rPr>
        <w:t xml:space="preserve"> (</w:t>
      </w:r>
      <w:r w:rsidR="002A780D">
        <w:rPr>
          <w:color w:val="000000" w:themeColor="text1"/>
          <w:sz w:val="24"/>
          <w:szCs w:val="24"/>
        </w:rPr>
        <w:t xml:space="preserve">short answer; </w:t>
      </w:r>
      <w:r w:rsidR="003B7746">
        <w:rPr>
          <w:color w:val="000000" w:themeColor="text1"/>
          <w:sz w:val="24"/>
          <w:szCs w:val="24"/>
        </w:rPr>
        <w:t xml:space="preserve">1 </w:t>
      </w:r>
      <w:proofErr w:type="spellStart"/>
      <w:r w:rsidR="003B7746">
        <w:rPr>
          <w:color w:val="000000" w:themeColor="text1"/>
          <w:sz w:val="24"/>
          <w:szCs w:val="24"/>
        </w:rPr>
        <w:t>pt</w:t>
      </w:r>
      <w:proofErr w:type="spellEnd"/>
      <w:r w:rsidR="003B7746">
        <w:rPr>
          <w:color w:val="000000" w:themeColor="text1"/>
          <w:sz w:val="24"/>
          <w:szCs w:val="24"/>
        </w:rPr>
        <w:t xml:space="preserve">) </w:t>
      </w:r>
      <w:r w:rsidR="002B0934" w:rsidRPr="00613653">
        <w:rPr>
          <w:color w:val="000000" w:themeColor="text1"/>
          <w:sz w:val="24"/>
          <w:szCs w:val="24"/>
        </w:rPr>
        <w:t xml:space="preserve"> </w:t>
      </w:r>
      <w:r w:rsidR="002B0934" w:rsidRPr="00613653">
        <w:rPr>
          <w:rFonts w:ascii="Symbol" w:hAnsi="Symbol"/>
          <w:color w:val="FF0000"/>
          <w:sz w:val="24"/>
          <w:szCs w:val="24"/>
        </w:rPr>
        <w:t></w:t>
      </w:r>
      <w:r w:rsidR="002B0934" w:rsidRPr="00613653">
        <w:rPr>
          <w:color w:val="FF0000"/>
          <w:sz w:val="24"/>
          <w:szCs w:val="24"/>
        </w:rPr>
        <w:t xml:space="preserve">=100. </w:t>
      </w:r>
    </w:p>
    <w:p w14:paraId="0855BF36" w14:textId="77777777" w:rsidR="002B0934" w:rsidRDefault="002B0934" w:rsidP="00EA4EC3">
      <w:pPr>
        <w:rPr>
          <w:sz w:val="24"/>
          <w:szCs w:val="24"/>
        </w:rPr>
      </w:pPr>
    </w:p>
    <w:p w14:paraId="5C9529BF" w14:textId="77777777" w:rsidR="0009595E" w:rsidRDefault="0009595E" w:rsidP="00EA4EC3">
      <w:pPr>
        <w:rPr>
          <w:sz w:val="24"/>
          <w:szCs w:val="24"/>
        </w:rPr>
      </w:pPr>
    </w:p>
    <w:p w14:paraId="616F67E4" w14:textId="77777777" w:rsidR="00D45213" w:rsidRPr="004A6457" w:rsidRDefault="00D45213" w:rsidP="00EA4EC3">
      <w:pPr>
        <w:rPr>
          <w:sz w:val="24"/>
        </w:rPr>
      </w:pPr>
      <w:r w:rsidRPr="00D7533A">
        <w:rPr>
          <w:b/>
          <w:sz w:val="24"/>
        </w:rPr>
        <w:t>_____Q</w:t>
      </w:r>
      <w:r w:rsidR="000F2199">
        <w:rPr>
          <w:b/>
          <w:sz w:val="24"/>
        </w:rPr>
        <w:t>30</w:t>
      </w:r>
      <w:r w:rsidRPr="00D7533A">
        <w:rPr>
          <w:b/>
          <w:sz w:val="24"/>
        </w:rPr>
        <w:t>.</w:t>
      </w:r>
      <w:r w:rsidRPr="00D7533A">
        <w:rPr>
          <w:sz w:val="24"/>
        </w:rPr>
        <w:t xml:space="preserve">  </w:t>
      </w:r>
      <w:r w:rsidRPr="004A6457">
        <w:rPr>
          <w:sz w:val="24"/>
        </w:rPr>
        <w:t xml:space="preserve">In a study, </w:t>
      </w:r>
      <w:r w:rsidR="00780B6E" w:rsidRPr="004A6457">
        <w:rPr>
          <w:sz w:val="24"/>
        </w:rPr>
        <w:t>mice</w:t>
      </w:r>
      <w:r w:rsidRPr="004A6457">
        <w:rPr>
          <w:sz w:val="24"/>
        </w:rPr>
        <w:t xml:space="preserve"> are randomly assigned to one of three groups: control, </w:t>
      </w:r>
      <w:r w:rsidR="00780B6E" w:rsidRPr="004A6457">
        <w:rPr>
          <w:sz w:val="24"/>
        </w:rPr>
        <w:t>Drug</w:t>
      </w:r>
      <w:r w:rsidRPr="004A6457">
        <w:rPr>
          <w:sz w:val="24"/>
        </w:rPr>
        <w:t xml:space="preserve"> A, or </w:t>
      </w:r>
      <w:r w:rsidR="00780B6E" w:rsidRPr="004A6457">
        <w:rPr>
          <w:sz w:val="24"/>
        </w:rPr>
        <w:t>Dru</w:t>
      </w:r>
      <w:r w:rsidR="002A780D" w:rsidRPr="004A6457">
        <w:rPr>
          <w:sz w:val="24"/>
        </w:rPr>
        <w:t>g</w:t>
      </w:r>
      <w:r w:rsidRPr="004A6457">
        <w:rPr>
          <w:sz w:val="24"/>
        </w:rPr>
        <w:t xml:space="preserve"> B.  After </w:t>
      </w:r>
      <w:r w:rsidR="00780B6E" w:rsidRPr="004A6457">
        <w:rPr>
          <w:sz w:val="24"/>
        </w:rPr>
        <w:t>one week</w:t>
      </w:r>
      <w:r w:rsidRPr="004A6457">
        <w:rPr>
          <w:sz w:val="24"/>
        </w:rPr>
        <w:t xml:space="preserve">, </w:t>
      </w:r>
      <w:r w:rsidR="00780B6E" w:rsidRPr="004A6457">
        <w:rPr>
          <w:sz w:val="24"/>
        </w:rPr>
        <w:t>tumor volumes</w:t>
      </w:r>
      <w:r w:rsidRPr="004A6457">
        <w:rPr>
          <w:sz w:val="24"/>
        </w:rPr>
        <w:t xml:space="preserve"> for the</w:t>
      </w:r>
      <w:r w:rsidR="00780B6E" w:rsidRPr="004A6457">
        <w:rPr>
          <w:sz w:val="24"/>
        </w:rPr>
        <w:t xml:space="preserve"> three groups are compared.  An</w:t>
      </w:r>
      <w:r w:rsidRPr="004A6457">
        <w:rPr>
          <w:sz w:val="24"/>
        </w:rPr>
        <w:t xml:space="preserve"> appropriate statistical test for this comparison is</w:t>
      </w:r>
      <w:r w:rsidR="002A780D" w:rsidRPr="004A6457">
        <w:rPr>
          <w:sz w:val="24"/>
        </w:rPr>
        <w:t xml:space="preserve"> (assuming the data meet the test assumptions)</w:t>
      </w:r>
      <w:r w:rsidRPr="004A6457">
        <w:rPr>
          <w:sz w:val="24"/>
        </w:rPr>
        <w:t>: (Choose one</w:t>
      </w:r>
      <w:r w:rsidR="00D7533A" w:rsidRPr="004A6457">
        <w:rPr>
          <w:sz w:val="24"/>
        </w:rPr>
        <w:t xml:space="preserve">; 1 </w:t>
      </w:r>
      <w:proofErr w:type="spellStart"/>
      <w:r w:rsidR="00D7533A" w:rsidRPr="004A6457">
        <w:rPr>
          <w:sz w:val="24"/>
        </w:rPr>
        <w:t>pt</w:t>
      </w:r>
      <w:proofErr w:type="spellEnd"/>
      <w:r w:rsidRPr="004A6457">
        <w:rPr>
          <w:sz w:val="24"/>
        </w:rPr>
        <w:t>)</w:t>
      </w:r>
    </w:p>
    <w:p w14:paraId="09F17810" w14:textId="77777777" w:rsidR="00D45213" w:rsidRPr="004A6457" w:rsidRDefault="00D45213" w:rsidP="005472A2">
      <w:pPr>
        <w:rPr>
          <w:sz w:val="24"/>
        </w:rPr>
      </w:pPr>
      <w:r w:rsidRPr="004A6457">
        <w:rPr>
          <w:sz w:val="24"/>
        </w:rPr>
        <w:t xml:space="preserve">A.  a </w:t>
      </w:r>
      <w:r w:rsidR="00780B6E" w:rsidRPr="004A6457">
        <w:rPr>
          <w:sz w:val="24"/>
        </w:rPr>
        <w:t>repeated measures ANOVA</w:t>
      </w:r>
    </w:p>
    <w:p w14:paraId="0F97B650" w14:textId="77777777" w:rsidR="00D45213" w:rsidRPr="004A6457" w:rsidRDefault="00D45213" w:rsidP="005472A2">
      <w:pPr>
        <w:rPr>
          <w:sz w:val="24"/>
        </w:rPr>
      </w:pPr>
      <w:r w:rsidRPr="004A6457">
        <w:rPr>
          <w:sz w:val="24"/>
        </w:rPr>
        <w:t xml:space="preserve">B.  </w:t>
      </w:r>
      <w:r w:rsidR="00780B6E" w:rsidRPr="004A6457">
        <w:rPr>
          <w:sz w:val="24"/>
        </w:rPr>
        <w:t>three</w:t>
      </w:r>
      <w:r w:rsidRPr="004A6457">
        <w:rPr>
          <w:sz w:val="24"/>
        </w:rPr>
        <w:t>-way ANOVA</w:t>
      </w:r>
    </w:p>
    <w:p w14:paraId="4A39CCE4" w14:textId="77777777" w:rsidR="00D45213" w:rsidRPr="004A6457" w:rsidRDefault="00D45213" w:rsidP="005472A2">
      <w:pPr>
        <w:rPr>
          <w:sz w:val="24"/>
        </w:rPr>
      </w:pPr>
      <w:r w:rsidRPr="004A6457">
        <w:rPr>
          <w:sz w:val="24"/>
        </w:rPr>
        <w:t>C  independent t-test</w:t>
      </w:r>
    </w:p>
    <w:p w14:paraId="267618A7" w14:textId="77777777" w:rsidR="00D45213" w:rsidRPr="004A6457" w:rsidRDefault="00D45213" w:rsidP="005472A2">
      <w:pPr>
        <w:rPr>
          <w:sz w:val="24"/>
        </w:rPr>
      </w:pPr>
      <w:r w:rsidRPr="004A6457">
        <w:rPr>
          <w:color w:val="FF0000"/>
          <w:sz w:val="24"/>
        </w:rPr>
        <w:t>D.  one-way analysis of variance</w:t>
      </w:r>
    </w:p>
    <w:p w14:paraId="1B9C7FA2" w14:textId="77777777" w:rsidR="00D45213" w:rsidRPr="004A6457" w:rsidRDefault="00D45213" w:rsidP="005472A2">
      <w:pPr>
        <w:rPr>
          <w:sz w:val="24"/>
        </w:rPr>
      </w:pPr>
      <w:r w:rsidRPr="004A6457">
        <w:rPr>
          <w:sz w:val="24"/>
        </w:rPr>
        <w:t>E. None of the answers above are correct</w:t>
      </w:r>
    </w:p>
    <w:p w14:paraId="5DD92FD5" w14:textId="77777777" w:rsidR="00D45213" w:rsidRDefault="00D45213" w:rsidP="00EA4EC3"/>
    <w:p w14:paraId="700CF13E" w14:textId="77777777" w:rsidR="00FA75B9" w:rsidRPr="005472A2" w:rsidRDefault="00FA75B9" w:rsidP="00EA4EC3">
      <w:pPr>
        <w:rPr>
          <w:b/>
        </w:rPr>
      </w:pPr>
      <w:r w:rsidRPr="005472A2">
        <w:rPr>
          <w:b/>
          <w:sz w:val="24"/>
        </w:rPr>
        <w:t xml:space="preserve">The following situation and data apply to </w:t>
      </w:r>
      <w:r w:rsidR="005472A2" w:rsidRPr="005472A2">
        <w:rPr>
          <w:b/>
          <w:sz w:val="24"/>
        </w:rPr>
        <w:t>Q3</w:t>
      </w:r>
      <w:r w:rsidR="000F2199">
        <w:rPr>
          <w:b/>
          <w:sz w:val="24"/>
        </w:rPr>
        <w:t>1</w:t>
      </w:r>
      <w:r w:rsidR="005472A2" w:rsidRPr="005472A2">
        <w:rPr>
          <w:b/>
          <w:sz w:val="24"/>
        </w:rPr>
        <w:t>-Q</w:t>
      </w:r>
      <w:r w:rsidR="000F2199">
        <w:rPr>
          <w:b/>
          <w:sz w:val="24"/>
        </w:rPr>
        <w:t>36</w:t>
      </w:r>
      <w:r w:rsidRPr="005472A2">
        <w:rPr>
          <w:b/>
        </w:rPr>
        <w:t xml:space="preserve">. An experiment in 30 male college students who received training in finger tapping Students were randomized to one of three levels of caffeine. Two hours after caffeine ingestion, the number of taps per minute was recorded. The PI of the study </w:t>
      </w:r>
      <w:r w:rsidR="006B3FFF" w:rsidRPr="005472A2">
        <w:rPr>
          <w:b/>
        </w:rPr>
        <w:t>hypothesizes</w:t>
      </w:r>
      <w:r w:rsidRPr="005472A2">
        <w:rPr>
          <w:b/>
        </w:rPr>
        <w:t xml:space="preserve"> that finger taps will increase with higher levels of caffeine, but he is not certain. He collects the follow data after the experiment.</w:t>
      </w:r>
    </w:p>
    <w:p w14:paraId="3B8FC2D2" w14:textId="77777777" w:rsidR="00FA75B9" w:rsidRPr="00B47133" w:rsidRDefault="00FA75B9" w:rsidP="00EA4EC3">
      <w:pPr>
        <w:ind w:firstLine="720"/>
        <w:rPr>
          <w:sz w:val="20"/>
          <w:u w:val="single"/>
        </w:rPr>
      </w:pPr>
      <w:bookmarkStart w:id="10" w:name="OLE_LINK1"/>
      <w:r w:rsidRPr="00B47133">
        <w:rPr>
          <w:sz w:val="20"/>
          <w:u w:val="single"/>
        </w:rPr>
        <w:t>caffeine0</w:t>
      </w:r>
      <w:r w:rsidRPr="00B47133">
        <w:rPr>
          <w:sz w:val="20"/>
          <w:u w:val="single"/>
        </w:rPr>
        <w:tab/>
        <w:t>caffeine100</w:t>
      </w:r>
      <w:r w:rsidRPr="00B47133">
        <w:rPr>
          <w:sz w:val="20"/>
          <w:u w:val="single"/>
        </w:rPr>
        <w:tab/>
        <w:t>caffeine200</w:t>
      </w:r>
    </w:p>
    <w:p w14:paraId="1531D054" w14:textId="77777777" w:rsidR="00FA75B9" w:rsidRPr="00B47133" w:rsidRDefault="00FA75B9" w:rsidP="00EA4EC3">
      <w:pPr>
        <w:ind w:firstLine="720"/>
        <w:rPr>
          <w:sz w:val="20"/>
        </w:rPr>
      </w:pPr>
      <w:r w:rsidRPr="00B47133">
        <w:rPr>
          <w:sz w:val="20"/>
        </w:rPr>
        <w:t>242</w:t>
      </w:r>
      <w:r w:rsidRPr="00B47133">
        <w:rPr>
          <w:sz w:val="20"/>
        </w:rPr>
        <w:tab/>
      </w:r>
      <w:r w:rsidRPr="00B47133">
        <w:rPr>
          <w:sz w:val="20"/>
        </w:rPr>
        <w:tab/>
        <w:t>248</w:t>
      </w:r>
      <w:r w:rsidRPr="00B47133">
        <w:rPr>
          <w:sz w:val="20"/>
        </w:rPr>
        <w:tab/>
      </w:r>
      <w:r w:rsidRPr="00B47133">
        <w:rPr>
          <w:sz w:val="20"/>
        </w:rPr>
        <w:tab/>
        <w:t>246</w:t>
      </w:r>
    </w:p>
    <w:p w14:paraId="3311D86B" w14:textId="77777777" w:rsidR="00FA75B9" w:rsidRPr="00B47133" w:rsidRDefault="00FA75B9" w:rsidP="00EA4EC3">
      <w:pPr>
        <w:ind w:firstLine="720"/>
        <w:rPr>
          <w:sz w:val="20"/>
        </w:rPr>
      </w:pPr>
      <w:r w:rsidRPr="00B47133">
        <w:rPr>
          <w:sz w:val="20"/>
        </w:rPr>
        <w:t>245</w:t>
      </w:r>
      <w:r w:rsidRPr="00B47133">
        <w:rPr>
          <w:sz w:val="20"/>
        </w:rPr>
        <w:tab/>
      </w:r>
      <w:r w:rsidRPr="00B47133">
        <w:rPr>
          <w:sz w:val="20"/>
        </w:rPr>
        <w:tab/>
        <w:t>246</w:t>
      </w:r>
      <w:r w:rsidRPr="00B47133">
        <w:rPr>
          <w:sz w:val="20"/>
        </w:rPr>
        <w:tab/>
      </w:r>
      <w:r w:rsidRPr="00B47133">
        <w:rPr>
          <w:sz w:val="20"/>
        </w:rPr>
        <w:tab/>
        <w:t>248</w:t>
      </w:r>
    </w:p>
    <w:p w14:paraId="4EA859A9" w14:textId="77777777" w:rsidR="00FA75B9" w:rsidRPr="00B47133" w:rsidRDefault="00FA75B9" w:rsidP="00EA4EC3">
      <w:pPr>
        <w:ind w:firstLine="720"/>
        <w:rPr>
          <w:sz w:val="20"/>
        </w:rPr>
      </w:pPr>
      <w:r w:rsidRPr="00B47133">
        <w:rPr>
          <w:sz w:val="20"/>
        </w:rPr>
        <w:t>244</w:t>
      </w:r>
      <w:r w:rsidRPr="00B47133">
        <w:rPr>
          <w:sz w:val="20"/>
        </w:rPr>
        <w:tab/>
      </w:r>
      <w:r w:rsidRPr="00B47133">
        <w:rPr>
          <w:sz w:val="20"/>
        </w:rPr>
        <w:tab/>
        <w:t>245</w:t>
      </w:r>
      <w:r w:rsidRPr="00B47133">
        <w:rPr>
          <w:sz w:val="20"/>
        </w:rPr>
        <w:tab/>
      </w:r>
      <w:r w:rsidRPr="00B47133">
        <w:rPr>
          <w:sz w:val="20"/>
        </w:rPr>
        <w:tab/>
        <w:t>250</w:t>
      </w:r>
    </w:p>
    <w:p w14:paraId="2B848B9A" w14:textId="77777777" w:rsidR="00FA75B9" w:rsidRPr="00B47133" w:rsidRDefault="00FA75B9" w:rsidP="00EA4EC3">
      <w:pPr>
        <w:ind w:firstLine="720"/>
        <w:rPr>
          <w:sz w:val="20"/>
        </w:rPr>
      </w:pPr>
      <w:r w:rsidRPr="00B47133">
        <w:rPr>
          <w:sz w:val="20"/>
        </w:rPr>
        <w:t>248</w:t>
      </w:r>
      <w:r w:rsidRPr="00B47133">
        <w:rPr>
          <w:sz w:val="20"/>
        </w:rPr>
        <w:tab/>
      </w:r>
      <w:r w:rsidRPr="00B47133">
        <w:rPr>
          <w:sz w:val="20"/>
        </w:rPr>
        <w:tab/>
        <w:t>247</w:t>
      </w:r>
      <w:r w:rsidRPr="00B47133">
        <w:rPr>
          <w:sz w:val="20"/>
        </w:rPr>
        <w:tab/>
      </w:r>
      <w:r w:rsidRPr="00B47133">
        <w:rPr>
          <w:sz w:val="20"/>
        </w:rPr>
        <w:tab/>
        <w:t>252</w:t>
      </w:r>
    </w:p>
    <w:p w14:paraId="16EC594E" w14:textId="77777777" w:rsidR="00FA75B9" w:rsidRPr="00B47133" w:rsidRDefault="00FA75B9" w:rsidP="00EA4EC3">
      <w:pPr>
        <w:ind w:firstLine="720"/>
        <w:rPr>
          <w:sz w:val="20"/>
        </w:rPr>
      </w:pPr>
      <w:r w:rsidRPr="00B47133">
        <w:rPr>
          <w:sz w:val="20"/>
        </w:rPr>
        <w:t>247</w:t>
      </w:r>
      <w:r w:rsidRPr="00B47133">
        <w:rPr>
          <w:sz w:val="20"/>
        </w:rPr>
        <w:tab/>
      </w:r>
      <w:r w:rsidRPr="00B47133">
        <w:rPr>
          <w:sz w:val="20"/>
        </w:rPr>
        <w:tab/>
        <w:t>248</w:t>
      </w:r>
      <w:r w:rsidRPr="00B47133">
        <w:rPr>
          <w:sz w:val="20"/>
        </w:rPr>
        <w:tab/>
      </w:r>
      <w:r w:rsidRPr="00B47133">
        <w:rPr>
          <w:sz w:val="20"/>
        </w:rPr>
        <w:tab/>
        <w:t>248</w:t>
      </w:r>
    </w:p>
    <w:p w14:paraId="042ACE52" w14:textId="77777777" w:rsidR="00FA75B9" w:rsidRPr="00B47133" w:rsidRDefault="00FA75B9" w:rsidP="00EA4EC3">
      <w:pPr>
        <w:ind w:firstLine="720"/>
        <w:rPr>
          <w:sz w:val="20"/>
        </w:rPr>
      </w:pPr>
      <w:r w:rsidRPr="00B47133">
        <w:rPr>
          <w:sz w:val="20"/>
        </w:rPr>
        <w:t>248</w:t>
      </w:r>
      <w:r w:rsidRPr="00B47133">
        <w:rPr>
          <w:sz w:val="20"/>
        </w:rPr>
        <w:tab/>
      </w:r>
      <w:r w:rsidRPr="00B47133">
        <w:rPr>
          <w:sz w:val="20"/>
        </w:rPr>
        <w:tab/>
        <w:t>250</w:t>
      </w:r>
      <w:r w:rsidRPr="00B47133">
        <w:rPr>
          <w:sz w:val="20"/>
        </w:rPr>
        <w:tab/>
      </w:r>
      <w:r w:rsidRPr="00B47133">
        <w:rPr>
          <w:sz w:val="20"/>
        </w:rPr>
        <w:tab/>
        <w:t>250</w:t>
      </w:r>
    </w:p>
    <w:p w14:paraId="7939D01D" w14:textId="77777777" w:rsidR="00FA75B9" w:rsidRPr="00B47133" w:rsidRDefault="00FA75B9" w:rsidP="00EA4EC3">
      <w:pPr>
        <w:ind w:firstLine="720"/>
        <w:rPr>
          <w:sz w:val="20"/>
        </w:rPr>
      </w:pPr>
      <w:r w:rsidRPr="00B47133">
        <w:rPr>
          <w:sz w:val="20"/>
        </w:rPr>
        <w:t>242</w:t>
      </w:r>
      <w:r w:rsidRPr="00B47133">
        <w:rPr>
          <w:sz w:val="20"/>
        </w:rPr>
        <w:tab/>
      </w:r>
      <w:r w:rsidRPr="00B47133">
        <w:rPr>
          <w:sz w:val="20"/>
        </w:rPr>
        <w:tab/>
        <w:t>247</w:t>
      </w:r>
      <w:r w:rsidRPr="00B47133">
        <w:rPr>
          <w:sz w:val="20"/>
        </w:rPr>
        <w:tab/>
      </w:r>
      <w:r w:rsidRPr="00B47133">
        <w:rPr>
          <w:sz w:val="20"/>
        </w:rPr>
        <w:tab/>
        <w:t>246</w:t>
      </w:r>
    </w:p>
    <w:p w14:paraId="39F1EECF" w14:textId="77777777" w:rsidR="00FA75B9" w:rsidRPr="00B47133" w:rsidRDefault="00FA75B9" w:rsidP="00EA4EC3">
      <w:pPr>
        <w:ind w:firstLine="720"/>
        <w:rPr>
          <w:sz w:val="20"/>
        </w:rPr>
      </w:pPr>
      <w:r w:rsidRPr="00B47133">
        <w:rPr>
          <w:sz w:val="20"/>
        </w:rPr>
        <w:t>244</w:t>
      </w:r>
      <w:r w:rsidRPr="00B47133">
        <w:rPr>
          <w:sz w:val="20"/>
        </w:rPr>
        <w:tab/>
      </w:r>
      <w:r w:rsidRPr="00B47133">
        <w:rPr>
          <w:sz w:val="20"/>
        </w:rPr>
        <w:tab/>
        <w:t>246</w:t>
      </w:r>
      <w:r w:rsidRPr="00B47133">
        <w:rPr>
          <w:sz w:val="20"/>
        </w:rPr>
        <w:tab/>
      </w:r>
      <w:r w:rsidRPr="00B47133">
        <w:rPr>
          <w:sz w:val="20"/>
        </w:rPr>
        <w:tab/>
        <w:t>248</w:t>
      </w:r>
    </w:p>
    <w:p w14:paraId="116341DC" w14:textId="77777777" w:rsidR="00FA75B9" w:rsidRPr="00B47133" w:rsidRDefault="00FA75B9" w:rsidP="00EA4EC3">
      <w:pPr>
        <w:ind w:firstLine="720"/>
        <w:rPr>
          <w:sz w:val="20"/>
        </w:rPr>
      </w:pPr>
      <w:r w:rsidRPr="00B47133">
        <w:rPr>
          <w:sz w:val="20"/>
        </w:rPr>
        <w:t>246</w:t>
      </w:r>
      <w:r w:rsidRPr="00B47133">
        <w:rPr>
          <w:sz w:val="20"/>
        </w:rPr>
        <w:tab/>
      </w:r>
      <w:r w:rsidRPr="00B47133">
        <w:rPr>
          <w:sz w:val="20"/>
        </w:rPr>
        <w:tab/>
        <w:t>243</w:t>
      </w:r>
      <w:r w:rsidRPr="00B47133">
        <w:rPr>
          <w:sz w:val="20"/>
        </w:rPr>
        <w:tab/>
      </w:r>
      <w:r w:rsidRPr="00B47133">
        <w:rPr>
          <w:sz w:val="20"/>
        </w:rPr>
        <w:tab/>
        <w:t>245</w:t>
      </w:r>
    </w:p>
    <w:p w14:paraId="27E2536A" w14:textId="77777777" w:rsidR="00FA75B9" w:rsidRPr="00B47133" w:rsidRDefault="00FA75B9" w:rsidP="00EA4EC3">
      <w:pPr>
        <w:ind w:firstLine="720"/>
        <w:rPr>
          <w:sz w:val="20"/>
        </w:rPr>
      </w:pPr>
      <w:r w:rsidRPr="00B47133">
        <w:rPr>
          <w:sz w:val="20"/>
        </w:rPr>
        <w:t>242</w:t>
      </w:r>
      <w:r w:rsidRPr="00B47133">
        <w:rPr>
          <w:sz w:val="20"/>
        </w:rPr>
        <w:tab/>
      </w:r>
      <w:r w:rsidRPr="00B47133">
        <w:rPr>
          <w:sz w:val="20"/>
        </w:rPr>
        <w:tab/>
        <w:t>244</w:t>
      </w:r>
      <w:r w:rsidRPr="00B47133">
        <w:rPr>
          <w:sz w:val="20"/>
        </w:rPr>
        <w:tab/>
      </w:r>
      <w:r w:rsidRPr="00B47133">
        <w:rPr>
          <w:sz w:val="20"/>
        </w:rPr>
        <w:tab/>
        <w:t>250</w:t>
      </w:r>
      <w:bookmarkEnd w:id="10"/>
    </w:p>
    <w:p w14:paraId="30A6CFB8" w14:textId="77777777" w:rsidR="00FA75B9" w:rsidRDefault="00FA75B9" w:rsidP="00EA4EC3"/>
    <w:p w14:paraId="0A7B80E4" w14:textId="77777777" w:rsidR="00D7533A" w:rsidRDefault="005472A2" w:rsidP="00EA4EC3">
      <w:r w:rsidRPr="005472A2">
        <w:rPr>
          <w:b/>
          <w:sz w:val="24"/>
        </w:rPr>
        <w:lastRenderedPageBreak/>
        <w:t>Q3</w:t>
      </w:r>
      <w:r w:rsidR="000F2199">
        <w:rPr>
          <w:b/>
          <w:sz w:val="24"/>
        </w:rPr>
        <w:t>1</w:t>
      </w:r>
      <w:r w:rsidR="00FA75B9" w:rsidRPr="005472A2">
        <w:rPr>
          <w:b/>
          <w:sz w:val="24"/>
        </w:rPr>
        <w:t>.</w:t>
      </w:r>
      <w:r w:rsidR="00D7533A">
        <w:t xml:space="preserve"> What statistical test is appropriate to analyze the data? Give both parametric and non-parametric tests</w:t>
      </w:r>
      <w:r w:rsidR="002A780D">
        <w:t>.</w:t>
      </w:r>
      <w:r w:rsidR="00D7533A">
        <w:t xml:space="preserve"> (Short answer; </w:t>
      </w:r>
      <w:r w:rsidR="008170EB">
        <w:t xml:space="preserve">1 </w:t>
      </w:r>
      <w:proofErr w:type="spellStart"/>
      <w:r w:rsidR="008170EB">
        <w:t>pt</w:t>
      </w:r>
      <w:proofErr w:type="spellEnd"/>
      <w:r w:rsidR="00D7533A">
        <w:t>)</w:t>
      </w:r>
    </w:p>
    <w:p w14:paraId="3F0C6366" w14:textId="77777777" w:rsidR="00D7533A" w:rsidRPr="00D7533A" w:rsidRDefault="00D7533A" w:rsidP="00EA4EC3">
      <w:pPr>
        <w:rPr>
          <w:color w:val="FF0000"/>
        </w:rPr>
      </w:pPr>
      <w:r w:rsidRPr="00D7533A">
        <w:rPr>
          <w:color w:val="FF0000"/>
        </w:rPr>
        <w:t>One-way ANOVA or Kruskal-Wallis test</w:t>
      </w:r>
    </w:p>
    <w:p w14:paraId="594E1F36" w14:textId="77777777" w:rsidR="00D7533A" w:rsidRDefault="00FA75B9" w:rsidP="00EA4EC3">
      <w:r>
        <w:t xml:space="preserve"> </w:t>
      </w:r>
    </w:p>
    <w:p w14:paraId="25104EAF" w14:textId="77777777" w:rsidR="006670A6" w:rsidRDefault="006670A6" w:rsidP="00EA4EC3"/>
    <w:p w14:paraId="7DA750E9" w14:textId="77777777" w:rsidR="00FA75B9" w:rsidRDefault="005472A2" w:rsidP="00EA4EC3">
      <w:r w:rsidRPr="005472A2">
        <w:rPr>
          <w:b/>
          <w:sz w:val="24"/>
        </w:rPr>
        <w:t>Q3</w:t>
      </w:r>
      <w:r w:rsidR="000F2199">
        <w:rPr>
          <w:b/>
          <w:sz w:val="24"/>
        </w:rPr>
        <w:t>2</w:t>
      </w:r>
      <w:r w:rsidRPr="005472A2">
        <w:rPr>
          <w:b/>
          <w:sz w:val="24"/>
        </w:rPr>
        <w:t>.</w:t>
      </w:r>
      <w:r>
        <w:rPr>
          <w:b/>
          <w:sz w:val="24"/>
        </w:rPr>
        <w:t xml:space="preserve"> </w:t>
      </w:r>
      <w:r w:rsidR="00FA75B9">
        <w:t xml:space="preserve">What </w:t>
      </w:r>
      <w:r w:rsidR="00D7533A">
        <w:t xml:space="preserve">are </w:t>
      </w:r>
      <w:r w:rsidR="00FA75B9">
        <w:t>the null hypothes</w:t>
      </w:r>
      <w:r w:rsidR="00D7533A">
        <w:t>es for both tests</w:t>
      </w:r>
      <w:r w:rsidR="00FA75B9">
        <w:t>?</w:t>
      </w:r>
      <w:r w:rsidR="00D7533A">
        <w:t xml:space="preserve"> (Short Answer; 2 pts)</w:t>
      </w:r>
    </w:p>
    <w:p w14:paraId="16D7E379" w14:textId="77777777" w:rsidR="00FA75B9" w:rsidRDefault="00FA75B9" w:rsidP="00EA4EC3">
      <w:pPr>
        <w:rPr>
          <w:color w:val="FF0000"/>
        </w:rPr>
      </w:pPr>
      <w:r>
        <w:tab/>
      </w:r>
      <w:r w:rsidRPr="00890469">
        <w:rPr>
          <w:color w:val="FF0000"/>
        </w:rPr>
        <w:t xml:space="preserve">The means </w:t>
      </w:r>
      <w:r>
        <w:rPr>
          <w:color w:val="FF0000"/>
        </w:rPr>
        <w:t xml:space="preserve">of the population </w:t>
      </w:r>
      <w:r w:rsidR="00D7533A">
        <w:rPr>
          <w:color w:val="FF0000"/>
        </w:rPr>
        <w:t xml:space="preserve">groups </w:t>
      </w:r>
      <w:r w:rsidRPr="00890469">
        <w:rPr>
          <w:color w:val="FF0000"/>
        </w:rPr>
        <w:t>are equal</w:t>
      </w:r>
    </w:p>
    <w:p w14:paraId="733E50ED" w14:textId="77777777" w:rsidR="00D7533A" w:rsidRDefault="00D7533A" w:rsidP="00EA4EC3">
      <w:pPr>
        <w:rPr>
          <w:color w:val="FF0000"/>
        </w:rPr>
      </w:pPr>
      <w:r>
        <w:rPr>
          <w:color w:val="FF0000"/>
        </w:rPr>
        <w:tab/>
        <w:t xml:space="preserve">The medians (or </w:t>
      </w:r>
      <w:r w:rsidR="00603F85">
        <w:rPr>
          <w:color w:val="FF0000"/>
        </w:rPr>
        <w:t xml:space="preserve">rank </w:t>
      </w:r>
      <w:r>
        <w:rPr>
          <w:color w:val="FF0000"/>
        </w:rPr>
        <w:t>distributions) of the population groups are equal</w:t>
      </w:r>
    </w:p>
    <w:p w14:paraId="38B3883D" w14:textId="77777777" w:rsidR="00FA75B9" w:rsidRDefault="00FA75B9" w:rsidP="00EA4EC3">
      <w:pPr>
        <w:rPr>
          <w:color w:val="FF0000"/>
        </w:rPr>
      </w:pPr>
    </w:p>
    <w:p w14:paraId="5A7E549D" w14:textId="77777777" w:rsidR="006670A6" w:rsidRDefault="006670A6" w:rsidP="00EA4EC3">
      <w:pPr>
        <w:rPr>
          <w:color w:val="FF0000"/>
        </w:rPr>
      </w:pPr>
    </w:p>
    <w:p w14:paraId="3B80FDAD" w14:textId="77777777" w:rsidR="00FA75B9" w:rsidRDefault="005472A2" w:rsidP="00EA4EC3">
      <w:r w:rsidRPr="005472A2">
        <w:rPr>
          <w:b/>
          <w:sz w:val="24"/>
        </w:rPr>
        <w:t>Q3</w:t>
      </w:r>
      <w:r w:rsidR="000F2199">
        <w:rPr>
          <w:b/>
          <w:sz w:val="24"/>
        </w:rPr>
        <w:t>3</w:t>
      </w:r>
      <w:r w:rsidRPr="005472A2">
        <w:rPr>
          <w:b/>
          <w:sz w:val="24"/>
        </w:rPr>
        <w:t>.</w:t>
      </w:r>
      <w:r>
        <w:rPr>
          <w:b/>
          <w:sz w:val="24"/>
        </w:rPr>
        <w:t xml:space="preserve"> </w:t>
      </w:r>
      <w:r w:rsidR="00FA75B9">
        <w:t>What is the alternate hypothesis for a two-tailed test</w:t>
      </w:r>
      <w:r w:rsidR="00D7533A">
        <w:t xml:space="preserve"> for both tests</w:t>
      </w:r>
      <w:r w:rsidR="00FA75B9">
        <w:t xml:space="preserve">? </w:t>
      </w:r>
      <w:r w:rsidR="00D7533A">
        <w:t>(Short Answer; 2 pts)</w:t>
      </w:r>
    </w:p>
    <w:p w14:paraId="5E90AC3D" w14:textId="77777777" w:rsidR="00FA75B9" w:rsidRDefault="00FA75B9" w:rsidP="00EA4EC3">
      <w:pPr>
        <w:rPr>
          <w:color w:val="FF0000"/>
        </w:rPr>
      </w:pPr>
      <w:r>
        <w:tab/>
      </w:r>
      <w:r w:rsidRPr="00890469">
        <w:rPr>
          <w:color w:val="FF0000"/>
        </w:rPr>
        <w:t xml:space="preserve">At least one mean </w:t>
      </w:r>
      <w:r w:rsidR="00D7533A">
        <w:rPr>
          <w:color w:val="FF0000"/>
        </w:rPr>
        <w:t>in the population groups</w:t>
      </w:r>
      <w:r w:rsidR="00603F85">
        <w:rPr>
          <w:color w:val="FF0000"/>
        </w:rPr>
        <w:t xml:space="preserve"> </w:t>
      </w:r>
      <w:r w:rsidRPr="00890469">
        <w:rPr>
          <w:color w:val="FF0000"/>
        </w:rPr>
        <w:t>is different from one other</w:t>
      </w:r>
    </w:p>
    <w:p w14:paraId="6F2C8A8E" w14:textId="77777777" w:rsidR="00D7533A" w:rsidRDefault="00D7533A" w:rsidP="00EA4EC3">
      <w:r>
        <w:rPr>
          <w:color w:val="FF0000"/>
        </w:rPr>
        <w:tab/>
      </w:r>
      <w:r w:rsidRPr="00890469">
        <w:rPr>
          <w:color w:val="FF0000"/>
        </w:rPr>
        <w:t xml:space="preserve">At least one </w:t>
      </w:r>
      <w:r>
        <w:rPr>
          <w:color w:val="FF0000"/>
        </w:rPr>
        <w:t>median</w:t>
      </w:r>
      <w:r w:rsidRPr="00890469">
        <w:rPr>
          <w:color w:val="FF0000"/>
        </w:rPr>
        <w:t xml:space="preserve"> </w:t>
      </w:r>
      <w:r>
        <w:rPr>
          <w:color w:val="FF0000"/>
        </w:rPr>
        <w:t xml:space="preserve">in the population groups </w:t>
      </w:r>
      <w:r w:rsidR="00603F85">
        <w:rPr>
          <w:color w:val="FF0000"/>
        </w:rPr>
        <w:t xml:space="preserve">(one rank distribution) </w:t>
      </w:r>
      <w:r w:rsidRPr="00890469">
        <w:rPr>
          <w:color w:val="FF0000"/>
        </w:rPr>
        <w:t>is different from one other</w:t>
      </w:r>
    </w:p>
    <w:p w14:paraId="1ACC6718" w14:textId="77777777" w:rsidR="00FA75B9" w:rsidRDefault="00FA75B9" w:rsidP="00EA4EC3"/>
    <w:p w14:paraId="2E9BC0C9" w14:textId="77777777" w:rsidR="006670A6" w:rsidRDefault="006670A6" w:rsidP="00EA4EC3"/>
    <w:p w14:paraId="283FBA49" w14:textId="77777777" w:rsidR="00FA75B9" w:rsidRPr="006670A6" w:rsidRDefault="009040BC" w:rsidP="00EA4EC3">
      <w:pPr>
        <w:rPr>
          <w:b/>
        </w:rPr>
      </w:pPr>
      <w:r w:rsidRPr="006670A6">
        <w:rPr>
          <w:b/>
        </w:rPr>
        <w:t xml:space="preserve">Before you started the analysis, you </w:t>
      </w:r>
      <w:r w:rsidR="00FA75B9" w:rsidRPr="006670A6">
        <w:rPr>
          <w:b/>
        </w:rPr>
        <w:t>calculate</w:t>
      </w:r>
      <w:r w:rsidRPr="006670A6">
        <w:rPr>
          <w:b/>
        </w:rPr>
        <w:t>d</w:t>
      </w:r>
      <w:r w:rsidR="00FA75B9" w:rsidRPr="006670A6">
        <w:rPr>
          <w:b/>
        </w:rPr>
        <w:t xml:space="preserve"> mean, SD, etc. The results are below.</w:t>
      </w:r>
    </w:p>
    <w:p w14:paraId="2FDA3F23" w14:textId="77777777" w:rsidR="00FA75B9" w:rsidRDefault="00FA75B9" w:rsidP="00EA4EC3"/>
    <w:p w14:paraId="62B4F987" w14:textId="77777777" w:rsidR="00FA75B9" w:rsidRDefault="00FA75B9" w:rsidP="00EA4EC3">
      <w:r>
        <w:rPr>
          <w:noProof/>
        </w:rPr>
        <w:drawing>
          <wp:inline distT="0" distB="0" distL="0" distR="0" wp14:anchorId="3F4BF938" wp14:editId="60A4A924">
            <wp:extent cx="2853070" cy="22109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6420" cy="2213534"/>
                    </a:xfrm>
                    <a:prstGeom prst="rect">
                      <a:avLst/>
                    </a:prstGeom>
                    <a:noFill/>
                    <a:ln>
                      <a:noFill/>
                    </a:ln>
                  </pic:spPr>
                </pic:pic>
              </a:graphicData>
            </a:graphic>
          </wp:inline>
        </w:drawing>
      </w:r>
    </w:p>
    <w:p w14:paraId="53D5ABC0" w14:textId="77777777" w:rsidR="00FA75B9" w:rsidRDefault="00FA75B9" w:rsidP="00EA4EC3"/>
    <w:p w14:paraId="472ABA51" w14:textId="77777777" w:rsidR="00FA75B9" w:rsidRDefault="005472A2" w:rsidP="00EA4EC3">
      <w:r w:rsidRPr="005472A2">
        <w:rPr>
          <w:b/>
          <w:sz w:val="24"/>
        </w:rPr>
        <w:t>Q3</w:t>
      </w:r>
      <w:r w:rsidR="000F2199">
        <w:rPr>
          <w:b/>
          <w:sz w:val="24"/>
        </w:rPr>
        <w:t>4</w:t>
      </w:r>
      <w:r w:rsidRPr="005472A2">
        <w:rPr>
          <w:b/>
          <w:sz w:val="24"/>
        </w:rPr>
        <w:t>.</w:t>
      </w:r>
      <w:r>
        <w:rPr>
          <w:b/>
          <w:sz w:val="24"/>
        </w:rPr>
        <w:t xml:space="preserve"> </w:t>
      </w:r>
      <w:r w:rsidR="00FA75B9" w:rsidRPr="00697F82">
        <w:t>With the assumptions of normality and homoscedasticity in mind, do you see any evidence from the results above to indicate that these assumptions are met</w:t>
      </w:r>
      <w:r w:rsidR="003250F3">
        <w:t>?</w:t>
      </w:r>
      <w:r w:rsidR="00FA75B9" w:rsidRPr="00697F82">
        <w:t xml:space="preserve"> Why or why not?</w:t>
      </w:r>
      <w:r w:rsidR="00FA75B9">
        <w:t xml:space="preserve"> (</w:t>
      </w:r>
      <w:r w:rsidR="009040BC">
        <w:t>Short answer; 2</w:t>
      </w:r>
      <w:r w:rsidR="00FA75B9">
        <w:t xml:space="preserve"> pts)</w:t>
      </w:r>
    </w:p>
    <w:p w14:paraId="4D3A9FE6" w14:textId="77777777" w:rsidR="006670A6" w:rsidRPr="00697F82" w:rsidRDefault="006670A6" w:rsidP="00EA4EC3"/>
    <w:p w14:paraId="5D1518AA" w14:textId="77777777" w:rsidR="00FA75B9" w:rsidRPr="00890469" w:rsidRDefault="00FA75B9" w:rsidP="00EA4EC3">
      <w:pPr>
        <w:rPr>
          <w:color w:val="FF0000"/>
        </w:rPr>
      </w:pPr>
    </w:p>
    <w:p w14:paraId="0D6010FF" w14:textId="77777777" w:rsidR="00FA75B9" w:rsidRPr="00890469" w:rsidRDefault="00FA75B9" w:rsidP="00EA4EC3">
      <w:pPr>
        <w:rPr>
          <w:color w:val="FF0000"/>
        </w:rPr>
      </w:pPr>
      <w:r w:rsidRPr="00890469">
        <w:rPr>
          <w:color w:val="FF0000"/>
        </w:rPr>
        <w:t>Normality – met. The mean and median for each group are close in value and the skewness index is &lt;0.5 for each group.</w:t>
      </w:r>
    </w:p>
    <w:p w14:paraId="3978B4F1" w14:textId="77777777" w:rsidR="00FA75B9" w:rsidRDefault="00FA75B9" w:rsidP="00EA4EC3">
      <w:r w:rsidRPr="00890469">
        <w:rPr>
          <w:color w:val="FF0000"/>
        </w:rPr>
        <w:t>Homoscedasticity – met.</w:t>
      </w:r>
      <w:r>
        <w:rPr>
          <w:color w:val="FF0000"/>
        </w:rPr>
        <w:t xml:space="preserve"> </w:t>
      </w:r>
      <w:r w:rsidRPr="00890469">
        <w:rPr>
          <w:color w:val="FF0000"/>
        </w:rPr>
        <w:t>the SD are close if value and the ratio of largest to smallest is &lt;2</w:t>
      </w:r>
    </w:p>
    <w:p w14:paraId="66C26521" w14:textId="77777777" w:rsidR="00FA75B9" w:rsidRDefault="00FA75B9" w:rsidP="00EA4EC3"/>
    <w:p w14:paraId="4AAE8C30" w14:textId="77777777" w:rsidR="00FA75B9" w:rsidRDefault="005472A2" w:rsidP="00EA4EC3">
      <w:r w:rsidRPr="005472A2">
        <w:rPr>
          <w:b/>
          <w:sz w:val="24"/>
        </w:rPr>
        <w:t>Q3</w:t>
      </w:r>
      <w:r w:rsidR="000F2199">
        <w:rPr>
          <w:b/>
          <w:sz w:val="24"/>
        </w:rPr>
        <w:t>5</w:t>
      </w:r>
      <w:r w:rsidRPr="005472A2">
        <w:rPr>
          <w:b/>
          <w:sz w:val="24"/>
        </w:rPr>
        <w:t>.</w:t>
      </w:r>
      <w:r w:rsidR="009040BC">
        <w:t xml:space="preserve"> Based on your answer above, which is the better test to use on your data – the parametric or non-parametric test? (Short answer; 1 </w:t>
      </w:r>
      <w:proofErr w:type="spellStart"/>
      <w:r w:rsidR="009040BC">
        <w:t>pt</w:t>
      </w:r>
      <w:proofErr w:type="spellEnd"/>
      <w:r w:rsidR="009040BC">
        <w:t>)</w:t>
      </w:r>
    </w:p>
    <w:p w14:paraId="2544E82D" w14:textId="77777777" w:rsidR="009040BC" w:rsidRDefault="009040BC" w:rsidP="00EA4EC3">
      <w:pPr>
        <w:rPr>
          <w:color w:val="FF0000"/>
        </w:rPr>
      </w:pPr>
      <w:r w:rsidRPr="009040BC">
        <w:rPr>
          <w:color w:val="FF0000"/>
        </w:rPr>
        <w:t>Parametric one-way ANOVA.</w:t>
      </w:r>
    </w:p>
    <w:p w14:paraId="5F8BDEE9" w14:textId="77777777" w:rsidR="002A780D" w:rsidRDefault="002A780D" w:rsidP="00EA4EC3">
      <w:pPr>
        <w:rPr>
          <w:color w:val="FF0000"/>
        </w:rPr>
      </w:pPr>
    </w:p>
    <w:p w14:paraId="13F38550" w14:textId="77777777" w:rsidR="00FA75B9" w:rsidRDefault="005472A2" w:rsidP="00EA4EC3">
      <w:r w:rsidRPr="005472A2">
        <w:rPr>
          <w:b/>
          <w:sz w:val="24"/>
        </w:rPr>
        <w:t>Q</w:t>
      </w:r>
      <w:r w:rsidR="000F2199">
        <w:rPr>
          <w:b/>
          <w:sz w:val="24"/>
        </w:rPr>
        <w:t>36</w:t>
      </w:r>
      <w:r w:rsidRPr="005472A2">
        <w:rPr>
          <w:b/>
          <w:sz w:val="24"/>
        </w:rPr>
        <w:t>.</w:t>
      </w:r>
      <w:r>
        <w:rPr>
          <w:b/>
          <w:sz w:val="24"/>
        </w:rPr>
        <w:t xml:space="preserve"> </w:t>
      </w:r>
      <w:r w:rsidR="009040BC">
        <w:t>The p-value for the statistical test is p=0.006</w:t>
      </w:r>
      <w:r w:rsidR="003250F3">
        <w:t xml:space="preserve"> (</w:t>
      </w:r>
      <w:r w:rsidR="003250F3" w:rsidRPr="003250F3">
        <w:rPr>
          <w:rFonts w:ascii="Symbol" w:hAnsi="Symbol"/>
        </w:rPr>
        <w:t></w:t>
      </w:r>
      <w:r w:rsidR="003250F3">
        <w:t>=0.05)</w:t>
      </w:r>
      <w:r w:rsidR="009040BC">
        <w:t xml:space="preserve">. </w:t>
      </w:r>
      <w:r w:rsidR="002A780D">
        <w:t xml:space="preserve">Your post-hoc test shows that </w:t>
      </w:r>
      <w:r w:rsidR="00C94363">
        <w:t xml:space="preserve">Caffeine200 is significantly different from Caffeine0. </w:t>
      </w:r>
      <w:r w:rsidR="009040BC">
        <w:t>What do you conclude about the relationship of finger taps to caffeine consumption</w:t>
      </w:r>
      <w:r w:rsidR="00C94363">
        <w:t xml:space="preserve"> (include some measure of effect in your answer)</w:t>
      </w:r>
      <w:r w:rsidR="009040BC">
        <w:t xml:space="preserve">? (Short answer; </w:t>
      </w:r>
      <w:r w:rsidR="001046A8">
        <w:t>2</w:t>
      </w:r>
      <w:r w:rsidR="009040BC">
        <w:t xml:space="preserve"> pt</w:t>
      </w:r>
      <w:r w:rsidR="00216AD1">
        <w:t>s</w:t>
      </w:r>
      <w:r w:rsidR="009040BC">
        <w:t>)</w:t>
      </w:r>
    </w:p>
    <w:p w14:paraId="004DFA6D" w14:textId="77777777" w:rsidR="009040BC" w:rsidRPr="001A44A0" w:rsidRDefault="009040BC" w:rsidP="009040BC">
      <w:pPr>
        <w:rPr>
          <w:color w:val="FF0000"/>
        </w:rPr>
      </w:pPr>
      <w:r>
        <w:rPr>
          <w:color w:val="FF0000"/>
        </w:rPr>
        <w:t xml:space="preserve">We reject the null hypothesis of no difference between groups. </w:t>
      </w:r>
      <w:r w:rsidRPr="001A44A0">
        <w:rPr>
          <w:color w:val="FF0000"/>
        </w:rPr>
        <w:t>The more caffeine you consume, the more finger taps you can do</w:t>
      </w:r>
      <w:r>
        <w:rPr>
          <w:color w:val="FF0000"/>
        </w:rPr>
        <w:t xml:space="preserve"> from a mean of 244.8 taps per minute with no caffeine to 248.3 wi</w:t>
      </w:r>
      <w:r w:rsidR="00C94363">
        <w:rPr>
          <w:color w:val="FF0000"/>
        </w:rPr>
        <w:t>th the highest dose of caffeine, an increase of 3.5 taps per minute.</w:t>
      </w:r>
    </w:p>
    <w:p w14:paraId="4A8CC917" w14:textId="77777777" w:rsidR="009040BC" w:rsidRDefault="009040BC" w:rsidP="00EA4EC3"/>
    <w:p w14:paraId="160B589E" w14:textId="77777777" w:rsidR="009C6528" w:rsidRDefault="009C6528" w:rsidP="009C6528">
      <w:pPr>
        <w:pStyle w:val="BodyA"/>
        <w:rPr>
          <w:rFonts w:ascii="Calibri" w:eastAsia="Calibri" w:hAnsi="Calibri" w:cs="Calibri"/>
          <w:bCs/>
        </w:rPr>
      </w:pPr>
      <w:r w:rsidRPr="009C6528">
        <w:rPr>
          <w:rFonts w:ascii="Calibri" w:eastAsia="Calibri" w:hAnsi="Calibri" w:cs="Calibri"/>
          <w:b/>
          <w:bCs/>
          <w:sz w:val="24"/>
        </w:rPr>
        <w:lastRenderedPageBreak/>
        <w:t>Q</w:t>
      </w:r>
      <w:r w:rsidR="000F2199">
        <w:rPr>
          <w:rFonts w:ascii="Calibri" w:eastAsia="Calibri" w:hAnsi="Calibri" w:cs="Calibri"/>
          <w:b/>
          <w:bCs/>
          <w:sz w:val="24"/>
        </w:rPr>
        <w:t>37</w:t>
      </w:r>
      <w:r w:rsidRPr="009C6528">
        <w:rPr>
          <w:rFonts w:ascii="Calibri" w:eastAsia="Calibri" w:hAnsi="Calibri" w:cs="Calibri"/>
          <w:bCs/>
          <w:sz w:val="24"/>
        </w:rPr>
        <w:t>.</w:t>
      </w:r>
      <w:r>
        <w:rPr>
          <w:rFonts w:ascii="Calibri" w:eastAsia="Calibri" w:hAnsi="Calibri" w:cs="Calibri"/>
          <w:bCs/>
        </w:rPr>
        <w:t xml:space="preserve"> </w:t>
      </w:r>
      <w:r w:rsidRPr="00D824B3">
        <w:rPr>
          <w:rFonts w:ascii="Calibri" w:eastAsia="Calibri" w:hAnsi="Calibri" w:cs="Calibri"/>
          <w:bCs/>
        </w:rPr>
        <w:t xml:space="preserve">A biologist is interested in studying the effect of </w:t>
      </w:r>
      <w:r>
        <w:rPr>
          <w:rFonts w:ascii="Calibri" w:eastAsia="Calibri" w:hAnsi="Calibri" w:cs="Calibri"/>
          <w:bCs/>
        </w:rPr>
        <w:t xml:space="preserve">different </w:t>
      </w:r>
      <w:r w:rsidRPr="00D824B3">
        <w:rPr>
          <w:rFonts w:ascii="Calibri" w:eastAsia="Calibri" w:hAnsi="Calibri" w:cs="Calibri"/>
          <w:bCs/>
        </w:rPr>
        <w:t xml:space="preserve">salinity levels and different growth-enhancing nutrients in water on the growth of shrimp.  The biologist ordered young tiger shrimp from a supply house for use in the study.  </w:t>
      </w:r>
      <w:r>
        <w:rPr>
          <w:rFonts w:ascii="Calibri" w:eastAsia="Calibri" w:hAnsi="Calibri" w:cs="Calibri"/>
          <w:bCs/>
        </w:rPr>
        <w:t>T</w:t>
      </w:r>
      <w:r w:rsidRPr="00D824B3">
        <w:rPr>
          <w:rFonts w:ascii="Calibri" w:eastAsia="Calibri" w:hAnsi="Calibri" w:cs="Calibri"/>
          <w:bCs/>
        </w:rPr>
        <w:t xml:space="preserve">iger shrimp </w:t>
      </w:r>
      <w:r>
        <w:rPr>
          <w:rFonts w:ascii="Calibri" w:eastAsia="Calibri" w:hAnsi="Calibri" w:cs="Calibri"/>
          <w:bCs/>
        </w:rPr>
        <w:t>we</w:t>
      </w:r>
      <w:r w:rsidRPr="00D824B3">
        <w:rPr>
          <w:rFonts w:ascii="Calibri" w:eastAsia="Calibri" w:hAnsi="Calibri" w:cs="Calibri"/>
          <w:bCs/>
        </w:rPr>
        <w:t xml:space="preserve">re </w:t>
      </w:r>
      <w:r>
        <w:rPr>
          <w:rFonts w:ascii="Calibri" w:eastAsia="Calibri" w:hAnsi="Calibri" w:cs="Calibri"/>
          <w:bCs/>
        </w:rPr>
        <w:t xml:space="preserve">randomly </w:t>
      </w:r>
      <w:r w:rsidRPr="00D824B3">
        <w:rPr>
          <w:rFonts w:ascii="Calibri" w:eastAsia="Calibri" w:hAnsi="Calibri" w:cs="Calibri"/>
          <w:bCs/>
        </w:rPr>
        <w:t xml:space="preserve">placed into </w:t>
      </w:r>
      <w:r>
        <w:rPr>
          <w:rFonts w:ascii="Calibri" w:eastAsia="Calibri" w:hAnsi="Calibri" w:cs="Calibri"/>
          <w:bCs/>
        </w:rPr>
        <w:t>one</w:t>
      </w:r>
      <w:r w:rsidRPr="00D824B3">
        <w:rPr>
          <w:rFonts w:ascii="Calibri" w:eastAsia="Calibri" w:hAnsi="Calibri" w:cs="Calibri"/>
          <w:bCs/>
        </w:rPr>
        <w:t xml:space="preserve"> of 12 similar tanks in a controlled environment</w:t>
      </w:r>
      <w:r>
        <w:rPr>
          <w:rFonts w:ascii="Calibri" w:eastAsia="Calibri" w:hAnsi="Calibri" w:cs="Calibri"/>
          <w:bCs/>
        </w:rPr>
        <w:t xml:space="preserve"> (n=10 tiger shrimp per tank)</w:t>
      </w:r>
      <w:r w:rsidRPr="00D824B3">
        <w:rPr>
          <w:rFonts w:ascii="Calibri" w:eastAsia="Calibri" w:hAnsi="Calibri" w:cs="Calibri"/>
          <w:bCs/>
        </w:rPr>
        <w:t xml:space="preserve">.  The biologist </w:t>
      </w:r>
      <w:r w:rsidR="00B23B95">
        <w:rPr>
          <w:rFonts w:ascii="Calibri" w:eastAsia="Calibri" w:hAnsi="Calibri" w:cs="Calibri"/>
          <w:bCs/>
        </w:rPr>
        <w:t xml:space="preserve">randomly </w:t>
      </w:r>
      <w:r>
        <w:rPr>
          <w:rFonts w:ascii="Calibri" w:eastAsia="Calibri" w:hAnsi="Calibri" w:cs="Calibri"/>
          <w:bCs/>
        </w:rPr>
        <w:t>treated each tank with different combinations of</w:t>
      </w:r>
      <w:r w:rsidRPr="00D824B3">
        <w:rPr>
          <w:rFonts w:ascii="Calibri" w:eastAsia="Calibri" w:hAnsi="Calibri" w:cs="Calibri"/>
          <w:bCs/>
        </w:rPr>
        <w:t xml:space="preserve"> </w:t>
      </w:r>
      <w:r>
        <w:rPr>
          <w:rFonts w:ascii="Calibri" w:eastAsia="Calibri" w:hAnsi="Calibri" w:cs="Calibri"/>
          <w:bCs/>
        </w:rPr>
        <w:t>two</w:t>
      </w:r>
      <w:r w:rsidRPr="00D824B3">
        <w:rPr>
          <w:rFonts w:ascii="Calibri" w:eastAsia="Calibri" w:hAnsi="Calibri" w:cs="Calibri"/>
          <w:bCs/>
        </w:rPr>
        <w:t xml:space="preserve"> growth-enhancing nutrients (A</w:t>
      </w:r>
      <w:r>
        <w:rPr>
          <w:rFonts w:ascii="Calibri" w:eastAsia="Calibri" w:hAnsi="Calibri" w:cs="Calibri"/>
          <w:bCs/>
        </w:rPr>
        <w:t xml:space="preserve"> or</w:t>
      </w:r>
      <w:r w:rsidRPr="00D824B3">
        <w:rPr>
          <w:rFonts w:ascii="Calibri" w:eastAsia="Calibri" w:hAnsi="Calibri" w:cs="Calibri"/>
          <w:bCs/>
        </w:rPr>
        <w:t xml:space="preserve"> B) and two salinity levels (low </w:t>
      </w:r>
      <w:r>
        <w:rPr>
          <w:rFonts w:ascii="Calibri" w:eastAsia="Calibri" w:hAnsi="Calibri" w:cs="Calibri"/>
          <w:bCs/>
        </w:rPr>
        <w:t>or</w:t>
      </w:r>
      <w:r w:rsidRPr="00D824B3">
        <w:rPr>
          <w:rFonts w:ascii="Calibri" w:eastAsia="Calibri" w:hAnsi="Calibri" w:cs="Calibri"/>
          <w:bCs/>
        </w:rPr>
        <w:t xml:space="preserve"> high).</w:t>
      </w:r>
      <w:r>
        <w:rPr>
          <w:rFonts w:ascii="Calibri" w:eastAsia="Calibri" w:hAnsi="Calibri" w:cs="Calibri"/>
          <w:bCs/>
        </w:rPr>
        <w:t xml:space="preserve"> What is the experimental unit and sample size for analysis? (</w:t>
      </w:r>
      <w:r w:rsidR="00216AD1">
        <w:rPr>
          <w:rFonts w:ascii="Calibri" w:eastAsia="Calibri" w:hAnsi="Calibri" w:cs="Calibri"/>
          <w:bCs/>
        </w:rPr>
        <w:t>Short answer; 2</w:t>
      </w:r>
      <w:r w:rsidRPr="00B23B95">
        <w:rPr>
          <w:rFonts w:ascii="Calibri" w:eastAsia="Calibri" w:hAnsi="Calibri" w:cs="Calibri"/>
          <w:bCs/>
        </w:rPr>
        <w:t xml:space="preserve"> pt</w:t>
      </w:r>
      <w:r w:rsidR="00216AD1">
        <w:rPr>
          <w:rFonts w:ascii="Calibri" w:eastAsia="Calibri" w:hAnsi="Calibri" w:cs="Calibri"/>
          <w:bCs/>
        </w:rPr>
        <w:t>s</w:t>
      </w:r>
      <w:r>
        <w:rPr>
          <w:rFonts w:ascii="Calibri" w:eastAsia="Calibri" w:hAnsi="Calibri" w:cs="Calibri"/>
          <w:bCs/>
        </w:rPr>
        <w:t>)</w:t>
      </w:r>
    </w:p>
    <w:p w14:paraId="4C535E6B" w14:textId="77777777" w:rsidR="006C0CFB" w:rsidRDefault="006C0CFB" w:rsidP="006C0CFB">
      <w:pPr>
        <w:pStyle w:val="BodyA"/>
        <w:ind w:firstLine="720"/>
        <w:rPr>
          <w:rFonts w:ascii="Calibri" w:eastAsia="Calibri" w:hAnsi="Calibri" w:cs="Calibri"/>
          <w:bCs/>
        </w:rPr>
      </w:pPr>
    </w:p>
    <w:p w14:paraId="355A117A" w14:textId="77777777" w:rsidR="006C0CFB" w:rsidRDefault="006C0CFB" w:rsidP="006C0CFB">
      <w:pPr>
        <w:pStyle w:val="BodyA"/>
        <w:ind w:firstLine="720"/>
        <w:rPr>
          <w:rFonts w:ascii="Calibri" w:eastAsia="Calibri" w:hAnsi="Calibri" w:cs="Calibri"/>
          <w:bCs/>
        </w:rPr>
      </w:pPr>
      <w:r>
        <w:rPr>
          <w:rFonts w:ascii="Calibri" w:eastAsia="Calibri" w:hAnsi="Calibri" w:cs="Calibri"/>
          <w:bCs/>
        </w:rPr>
        <w:t xml:space="preserve">What is the experimental unit _________________;  </w:t>
      </w:r>
    </w:p>
    <w:p w14:paraId="5B5D50A8" w14:textId="77777777" w:rsidR="006C0CFB" w:rsidRDefault="006C0CFB" w:rsidP="006C0CFB">
      <w:pPr>
        <w:pStyle w:val="BodyA"/>
        <w:ind w:firstLine="720"/>
        <w:rPr>
          <w:rFonts w:ascii="Calibri" w:eastAsia="Calibri" w:hAnsi="Calibri" w:cs="Calibri"/>
          <w:bCs/>
        </w:rPr>
      </w:pPr>
    </w:p>
    <w:p w14:paraId="25EC26FB" w14:textId="77777777" w:rsidR="006C0CFB" w:rsidRDefault="006C0CFB" w:rsidP="006C0CFB">
      <w:pPr>
        <w:pStyle w:val="BodyA"/>
        <w:ind w:firstLine="720"/>
        <w:rPr>
          <w:rFonts w:ascii="Calibri" w:eastAsia="Calibri" w:hAnsi="Calibri" w:cs="Calibri"/>
          <w:bCs/>
        </w:rPr>
      </w:pPr>
      <w:r>
        <w:rPr>
          <w:rFonts w:ascii="Calibri" w:eastAsia="Calibri" w:hAnsi="Calibri" w:cs="Calibri"/>
          <w:bCs/>
        </w:rPr>
        <w:t xml:space="preserve">What is the sample size_________________ for analysis? </w:t>
      </w:r>
    </w:p>
    <w:p w14:paraId="6FA03EE0" w14:textId="77777777" w:rsidR="006C0CFB" w:rsidRDefault="006C0CFB" w:rsidP="009C6528">
      <w:pPr>
        <w:pStyle w:val="BodyA"/>
        <w:rPr>
          <w:rFonts w:ascii="Calibri" w:eastAsia="Calibri" w:hAnsi="Calibri" w:cs="Calibri"/>
          <w:bCs/>
        </w:rPr>
      </w:pPr>
    </w:p>
    <w:p w14:paraId="71991374" w14:textId="77777777" w:rsidR="009C6528" w:rsidRPr="00E83E2C" w:rsidRDefault="00B23B95" w:rsidP="009C6528">
      <w:pPr>
        <w:pStyle w:val="BodyA"/>
        <w:rPr>
          <w:rFonts w:ascii="Calibri" w:eastAsia="Calibri" w:hAnsi="Calibri" w:cs="Calibri"/>
          <w:bCs/>
          <w:i/>
          <w:color w:val="FF0000"/>
        </w:rPr>
      </w:pPr>
      <w:r>
        <w:rPr>
          <w:rFonts w:ascii="Calibri" w:eastAsia="Calibri" w:hAnsi="Calibri" w:cs="Calibri"/>
          <w:bCs/>
          <w:i/>
          <w:color w:val="FF0000"/>
        </w:rPr>
        <w:t xml:space="preserve">Experimental Unit </w:t>
      </w:r>
      <w:r w:rsidR="009C6528" w:rsidRPr="00E83E2C">
        <w:rPr>
          <w:rFonts w:ascii="Calibri" w:eastAsia="Calibri" w:hAnsi="Calibri" w:cs="Calibri"/>
          <w:bCs/>
          <w:i/>
          <w:color w:val="FF0000"/>
        </w:rPr>
        <w:t xml:space="preserve">The individual tank; n=12. Extra credit (0.5 </w:t>
      </w:r>
      <w:proofErr w:type="spellStart"/>
      <w:r w:rsidR="009C6528" w:rsidRPr="00E83E2C">
        <w:rPr>
          <w:rFonts w:ascii="Calibri" w:eastAsia="Calibri" w:hAnsi="Calibri" w:cs="Calibri"/>
          <w:bCs/>
          <w:i/>
          <w:color w:val="FF0000"/>
        </w:rPr>
        <w:t>pt</w:t>
      </w:r>
      <w:proofErr w:type="spellEnd"/>
      <w:r w:rsidR="009C6528" w:rsidRPr="00E83E2C">
        <w:rPr>
          <w:rFonts w:ascii="Calibri" w:eastAsia="Calibri" w:hAnsi="Calibri" w:cs="Calibri"/>
          <w:bCs/>
          <w:i/>
          <w:color w:val="FF0000"/>
        </w:rPr>
        <w:t>) if they also add that the observational unit is the individual shrimp.</w:t>
      </w:r>
    </w:p>
    <w:p w14:paraId="188C418E" w14:textId="77777777" w:rsidR="009C6528" w:rsidRDefault="009C6528" w:rsidP="009C6528">
      <w:pPr>
        <w:pStyle w:val="BodyA"/>
        <w:rPr>
          <w:rFonts w:ascii="Calibri" w:eastAsia="Calibri" w:hAnsi="Calibri" w:cs="Calibri"/>
          <w:bCs/>
        </w:rPr>
      </w:pPr>
    </w:p>
    <w:p w14:paraId="57BB942A" w14:textId="77777777" w:rsidR="00B23B95" w:rsidRDefault="00B23B95" w:rsidP="009C6528">
      <w:pPr>
        <w:pStyle w:val="BodyA"/>
        <w:rPr>
          <w:rFonts w:ascii="Calibri" w:eastAsia="Calibri" w:hAnsi="Calibri" w:cs="Calibri"/>
          <w:bCs/>
        </w:rPr>
      </w:pPr>
      <w:r>
        <w:rPr>
          <w:noProof/>
        </w:rPr>
        <w:drawing>
          <wp:inline distT="0" distB="0" distL="0" distR="0" wp14:anchorId="27F9B514" wp14:editId="31A4826E">
            <wp:extent cx="1885950" cy="199072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1867" cy="1996972"/>
                    </a:xfrm>
                    <a:prstGeom prst="rect">
                      <a:avLst/>
                    </a:prstGeom>
                    <a:noFill/>
                    <a:ln>
                      <a:noFill/>
                    </a:ln>
                  </pic:spPr>
                </pic:pic>
              </a:graphicData>
            </a:graphic>
          </wp:inline>
        </w:drawing>
      </w:r>
    </w:p>
    <w:p w14:paraId="522FF635" w14:textId="77777777" w:rsidR="00B23B95" w:rsidRDefault="00B23B95" w:rsidP="009C6528">
      <w:pPr>
        <w:pStyle w:val="BodyA"/>
        <w:rPr>
          <w:rFonts w:ascii="Calibri" w:eastAsia="Calibri" w:hAnsi="Calibri" w:cs="Calibri"/>
          <w:bCs/>
        </w:rPr>
      </w:pPr>
    </w:p>
    <w:p w14:paraId="15053F20" w14:textId="77777777" w:rsidR="00B23B95" w:rsidRDefault="00B23B95" w:rsidP="00B23B95">
      <w:r w:rsidRPr="00F70E9F">
        <w:rPr>
          <w:b/>
          <w:sz w:val="24"/>
        </w:rPr>
        <w:t>_____Q</w:t>
      </w:r>
      <w:r w:rsidR="000F2199">
        <w:rPr>
          <w:b/>
          <w:sz w:val="24"/>
        </w:rPr>
        <w:t>38</w:t>
      </w:r>
      <w:r w:rsidRPr="00F70E9F">
        <w:rPr>
          <w:b/>
          <w:sz w:val="24"/>
        </w:rPr>
        <w:t>.</w:t>
      </w:r>
      <w:r w:rsidRPr="00F70E9F">
        <w:rPr>
          <w:sz w:val="24"/>
        </w:rPr>
        <w:t xml:space="preserve"> </w:t>
      </w:r>
      <w:r>
        <w:t xml:space="preserve">Which graph(s) </w:t>
      </w:r>
      <w:r w:rsidR="00216AD1">
        <w:t xml:space="preserve">above </w:t>
      </w:r>
      <w:r>
        <w:t xml:space="preserve">show evidence of interaction in a two-way ANOVA? (Choose one, 1 </w:t>
      </w:r>
      <w:proofErr w:type="spellStart"/>
      <w:r>
        <w:t>pt</w:t>
      </w:r>
      <w:proofErr w:type="spellEnd"/>
      <w:r>
        <w:t>)</w:t>
      </w:r>
    </w:p>
    <w:p w14:paraId="0553695F" w14:textId="77777777" w:rsidR="00B23B95" w:rsidRDefault="00B23B95" w:rsidP="00B23B95"/>
    <w:p w14:paraId="6BFE2492" w14:textId="77777777" w:rsidR="00B23B95" w:rsidRDefault="00B23B95" w:rsidP="00B23B95">
      <w:r>
        <w:t>A.  Graph 1</w:t>
      </w:r>
      <w:r>
        <w:tab/>
      </w:r>
      <w:r>
        <w:tab/>
        <w:t>E. Graphs 2 and 3</w:t>
      </w:r>
    </w:p>
    <w:p w14:paraId="0FCDE4AF" w14:textId="77777777" w:rsidR="00B23B95" w:rsidRDefault="00B23B95" w:rsidP="00B23B95">
      <w:r>
        <w:t>B</w:t>
      </w:r>
      <w:r w:rsidRPr="00F70E9F">
        <w:t>.</w:t>
      </w:r>
      <w:r w:rsidR="00216AD1">
        <w:t xml:space="preserve"> </w:t>
      </w:r>
      <w:r w:rsidRPr="00F70E9F">
        <w:t xml:space="preserve"> Graph 2</w:t>
      </w:r>
      <w:r>
        <w:tab/>
      </w:r>
      <w:r>
        <w:tab/>
        <w:t>F. Graphs 1 and 3</w:t>
      </w:r>
    </w:p>
    <w:p w14:paraId="68CAD9ED" w14:textId="77777777" w:rsidR="00B23B95" w:rsidRDefault="00B23B95" w:rsidP="00B23B95">
      <w:r>
        <w:t xml:space="preserve">C. </w:t>
      </w:r>
      <w:r w:rsidR="00216AD1">
        <w:t xml:space="preserve"> </w:t>
      </w:r>
      <w:r>
        <w:t>Graph 3</w:t>
      </w:r>
      <w:r w:rsidR="00216AD1">
        <w:tab/>
      </w:r>
      <w:r w:rsidR="00216AD1">
        <w:tab/>
        <w:t>G. All</w:t>
      </w:r>
    </w:p>
    <w:p w14:paraId="49173675" w14:textId="77777777" w:rsidR="00216AD1" w:rsidRDefault="00B23B95" w:rsidP="00216AD1">
      <w:r w:rsidRPr="0090200E">
        <w:rPr>
          <w:color w:val="FF0000"/>
        </w:rPr>
        <w:t xml:space="preserve">D. </w:t>
      </w:r>
      <w:r w:rsidR="00216AD1" w:rsidRPr="0090200E">
        <w:rPr>
          <w:color w:val="FF0000"/>
        </w:rPr>
        <w:t xml:space="preserve"> </w:t>
      </w:r>
      <w:r w:rsidRPr="0090200E">
        <w:rPr>
          <w:color w:val="FF0000"/>
        </w:rPr>
        <w:t>Graphs 1 and 2</w:t>
      </w:r>
      <w:r>
        <w:tab/>
      </w:r>
      <w:r w:rsidR="00216AD1">
        <w:t>H. None</w:t>
      </w:r>
    </w:p>
    <w:p w14:paraId="1A910CC9" w14:textId="77777777" w:rsidR="00B23B95" w:rsidRDefault="00B23B95" w:rsidP="00B23B95"/>
    <w:p w14:paraId="49A42C2C" w14:textId="77777777" w:rsidR="00216AD1" w:rsidRPr="00193028" w:rsidRDefault="00216AD1" w:rsidP="00216AD1">
      <w:pPr>
        <w:pStyle w:val="NormalWeb"/>
        <w:shd w:val="clear" w:color="auto" w:fill="FFFFFF"/>
        <w:spacing w:before="0" w:beforeAutospacing="0" w:after="0" w:afterAutospacing="0"/>
        <w:rPr>
          <w:rFonts w:asciiTheme="minorHAnsi" w:hAnsiTheme="minorHAnsi" w:cstheme="minorHAnsi"/>
          <w:b/>
          <w:sz w:val="22"/>
          <w:szCs w:val="22"/>
          <w:lang w:val="en"/>
        </w:rPr>
      </w:pPr>
      <w:r w:rsidRPr="00216AD1">
        <w:rPr>
          <w:rFonts w:asciiTheme="minorHAnsi" w:hAnsiTheme="minorHAnsi" w:cstheme="minorHAnsi"/>
          <w:b/>
          <w:szCs w:val="22"/>
          <w:u w:val="thick"/>
          <w:lang w:val="en"/>
        </w:rPr>
        <w:t>_____</w:t>
      </w:r>
      <w:r w:rsidRPr="00216AD1">
        <w:rPr>
          <w:rFonts w:asciiTheme="minorHAnsi" w:hAnsiTheme="minorHAnsi" w:cstheme="minorHAnsi"/>
          <w:b/>
          <w:szCs w:val="22"/>
          <w:lang w:val="en"/>
        </w:rPr>
        <w:t>Q</w:t>
      </w:r>
      <w:r w:rsidR="000F2199">
        <w:rPr>
          <w:rFonts w:asciiTheme="minorHAnsi" w:hAnsiTheme="minorHAnsi" w:cstheme="minorHAnsi"/>
          <w:b/>
          <w:szCs w:val="22"/>
          <w:lang w:val="en"/>
        </w:rPr>
        <w:t>39</w:t>
      </w:r>
      <w:r w:rsidRPr="00193028">
        <w:rPr>
          <w:rFonts w:asciiTheme="minorHAnsi" w:hAnsiTheme="minorHAnsi" w:cstheme="minorHAnsi"/>
          <w:b/>
          <w:sz w:val="22"/>
          <w:szCs w:val="22"/>
          <w:lang w:val="en"/>
        </w:rPr>
        <w:t xml:space="preserve">. </w:t>
      </w:r>
      <w:r w:rsidRPr="00FD70E3">
        <w:rPr>
          <w:rFonts w:asciiTheme="minorHAnsi" w:hAnsiTheme="minorHAnsi" w:cstheme="minorHAnsi"/>
          <w:sz w:val="22"/>
          <w:szCs w:val="22"/>
          <w:lang w:val="en"/>
        </w:rPr>
        <w:t>One advantage of the chi-square tests is that they can be used when the data are measured on a nominal scale. (</w:t>
      </w:r>
      <w:r>
        <w:rPr>
          <w:rFonts w:asciiTheme="minorHAnsi" w:hAnsiTheme="minorHAnsi" w:cstheme="minorHAnsi"/>
          <w:sz w:val="22"/>
          <w:szCs w:val="22"/>
          <w:lang w:val="en"/>
        </w:rPr>
        <w:t xml:space="preserve">Choose one; </w:t>
      </w:r>
      <w:r w:rsidRPr="00FD70E3">
        <w:rPr>
          <w:rFonts w:asciiTheme="minorHAnsi" w:hAnsiTheme="minorHAnsi" w:cstheme="minorHAnsi"/>
          <w:sz w:val="22"/>
          <w:szCs w:val="22"/>
          <w:lang w:val="en"/>
        </w:rPr>
        <w:t xml:space="preserve">1 </w:t>
      </w:r>
      <w:proofErr w:type="spellStart"/>
      <w:r w:rsidRPr="00FD70E3">
        <w:rPr>
          <w:rFonts w:asciiTheme="minorHAnsi" w:hAnsiTheme="minorHAnsi" w:cstheme="minorHAnsi"/>
          <w:sz w:val="22"/>
          <w:szCs w:val="22"/>
          <w:lang w:val="en"/>
        </w:rPr>
        <w:t>pt</w:t>
      </w:r>
      <w:proofErr w:type="spellEnd"/>
      <w:r w:rsidRPr="00FD70E3">
        <w:rPr>
          <w:rFonts w:asciiTheme="minorHAnsi" w:hAnsiTheme="minorHAnsi" w:cstheme="minorHAnsi"/>
          <w:sz w:val="22"/>
          <w:szCs w:val="22"/>
          <w:lang w:val="en"/>
        </w:rPr>
        <w:t>)</w:t>
      </w:r>
    </w:p>
    <w:p w14:paraId="3A3F73D1" w14:textId="77777777" w:rsidR="00216AD1" w:rsidRPr="00193028" w:rsidRDefault="00216AD1" w:rsidP="00216AD1">
      <w:pPr>
        <w:pStyle w:val="NormalWeb"/>
        <w:shd w:val="clear" w:color="auto" w:fill="FFFFFF"/>
        <w:spacing w:before="0" w:beforeAutospacing="0" w:after="0" w:afterAutospacing="0"/>
        <w:rPr>
          <w:rFonts w:asciiTheme="minorHAnsi" w:hAnsiTheme="minorHAnsi" w:cstheme="minorHAnsi"/>
          <w:sz w:val="22"/>
          <w:szCs w:val="22"/>
          <w:lang w:val="en"/>
        </w:rPr>
      </w:pPr>
      <w:r>
        <w:rPr>
          <w:rFonts w:asciiTheme="minorHAnsi" w:hAnsiTheme="minorHAnsi" w:cstheme="minorHAnsi"/>
          <w:color w:val="FF0000"/>
          <w:sz w:val="22"/>
          <w:szCs w:val="22"/>
          <w:lang w:val="en"/>
        </w:rPr>
        <w:t>A</w:t>
      </w:r>
      <w:r w:rsidRPr="00053EFA">
        <w:rPr>
          <w:rFonts w:asciiTheme="minorHAnsi" w:hAnsiTheme="minorHAnsi" w:cstheme="minorHAnsi"/>
          <w:color w:val="FF0000"/>
          <w:sz w:val="22"/>
          <w:szCs w:val="22"/>
          <w:lang w:val="en"/>
        </w:rPr>
        <w:t>. True</w:t>
      </w:r>
      <w:r w:rsidRPr="00193028">
        <w:rPr>
          <w:rFonts w:asciiTheme="minorHAnsi" w:hAnsiTheme="minorHAnsi" w:cstheme="minorHAnsi"/>
          <w:sz w:val="22"/>
          <w:szCs w:val="22"/>
          <w:lang w:val="en"/>
        </w:rPr>
        <w:br/>
      </w:r>
      <w:r>
        <w:rPr>
          <w:rFonts w:asciiTheme="minorHAnsi" w:hAnsiTheme="minorHAnsi" w:cstheme="minorHAnsi"/>
          <w:sz w:val="22"/>
          <w:szCs w:val="22"/>
          <w:lang w:val="en"/>
        </w:rPr>
        <w:t>B</w:t>
      </w:r>
      <w:r w:rsidRPr="00193028">
        <w:rPr>
          <w:rFonts w:asciiTheme="minorHAnsi" w:hAnsiTheme="minorHAnsi" w:cstheme="minorHAnsi"/>
          <w:sz w:val="22"/>
          <w:szCs w:val="22"/>
          <w:lang w:val="en"/>
        </w:rPr>
        <w:t>. False</w:t>
      </w:r>
      <w:bookmarkStart w:id="11" w:name="_GoBack"/>
      <w:bookmarkEnd w:id="11"/>
    </w:p>
    <w:p w14:paraId="2F4AFEFB" w14:textId="77777777" w:rsidR="00216AD1" w:rsidRDefault="00216AD1" w:rsidP="00216AD1">
      <w:pPr>
        <w:widowControl w:val="0"/>
        <w:autoSpaceDE w:val="0"/>
        <w:autoSpaceDN w:val="0"/>
        <w:adjustRightInd w:val="0"/>
        <w:rPr>
          <w:rFonts w:cstheme="minorHAnsi"/>
          <w:b/>
        </w:rPr>
      </w:pPr>
    </w:p>
    <w:p w14:paraId="6B24A5CB" w14:textId="77777777" w:rsidR="004B6033" w:rsidRDefault="004B6033" w:rsidP="00216AD1">
      <w:pPr>
        <w:widowControl w:val="0"/>
        <w:autoSpaceDE w:val="0"/>
        <w:autoSpaceDN w:val="0"/>
        <w:adjustRightInd w:val="0"/>
        <w:rPr>
          <w:rFonts w:cstheme="minorHAnsi"/>
        </w:rPr>
      </w:pPr>
      <w:r>
        <w:rPr>
          <w:rFonts w:cstheme="minorHAnsi"/>
          <w:b/>
        </w:rPr>
        <w:t>_____Q</w:t>
      </w:r>
      <w:r w:rsidR="000F2199">
        <w:rPr>
          <w:rFonts w:cstheme="minorHAnsi"/>
          <w:b/>
        </w:rPr>
        <w:t>40</w:t>
      </w:r>
      <w:r>
        <w:rPr>
          <w:rFonts w:cstheme="minorHAnsi"/>
          <w:b/>
        </w:rPr>
        <w:t xml:space="preserve">. </w:t>
      </w:r>
      <w:r w:rsidRPr="004B6033">
        <w:rPr>
          <w:rFonts w:cstheme="minorHAnsi"/>
        </w:rPr>
        <w:t>If the critical value for your chi-square test in 5.99 and from your sample you calculated a chi-square statistic of 6.65, do you reject</w:t>
      </w:r>
      <w:r>
        <w:rPr>
          <w:rFonts w:cstheme="minorHAnsi"/>
        </w:rPr>
        <w:t xml:space="preserve"> or fail to reject</w:t>
      </w:r>
      <w:r w:rsidRPr="004B6033">
        <w:rPr>
          <w:rFonts w:cstheme="minorHAnsi"/>
        </w:rPr>
        <w:t xml:space="preserve"> the null hypothesis? (Choose one; 1 </w:t>
      </w:r>
      <w:proofErr w:type="spellStart"/>
      <w:r w:rsidRPr="004B6033">
        <w:rPr>
          <w:rFonts w:cstheme="minorHAnsi"/>
        </w:rPr>
        <w:t>pt</w:t>
      </w:r>
      <w:proofErr w:type="spellEnd"/>
      <w:r w:rsidRPr="004B6033">
        <w:rPr>
          <w:rFonts w:cstheme="minorHAnsi"/>
        </w:rPr>
        <w:t>)</w:t>
      </w:r>
    </w:p>
    <w:p w14:paraId="77F948F1" w14:textId="77777777" w:rsidR="004B6033" w:rsidRPr="004B6033" w:rsidRDefault="004B6033" w:rsidP="00216AD1">
      <w:pPr>
        <w:widowControl w:val="0"/>
        <w:autoSpaceDE w:val="0"/>
        <w:autoSpaceDN w:val="0"/>
        <w:adjustRightInd w:val="0"/>
        <w:rPr>
          <w:rFonts w:cstheme="minorHAnsi"/>
          <w:color w:val="FF0000"/>
        </w:rPr>
      </w:pPr>
      <w:r w:rsidRPr="004B6033">
        <w:rPr>
          <w:rFonts w:cstheme="minorHAnsi"/>
          <w:color w:val="FF0000"/>
        </w:rPr>
        <w:t>A. Reject</w:t>
      </w:r>
    </w:p>
    <w:p w14:paraId="31702A7B" w14:textId="77777777" w:rsidR="004B6033" w:rsidRDefault="004B6033" w:rsidP="00216AD1">
      <w:pPr>
        <w:widowControl w:val="0"/>
        <w:autoSpaceDE w:val="0"/>
        <w:autoSpaceDN w:val="0"/>
        <w:adjustRightInd w:val="0"/>
        <w:rPr>
          <w:rFonts w:cstheme="minorHAnsi"/>
        </w:rPr>
      </w:pPr>
      <w:r>
        <w:rPr>
          <w:rFonts w:cstheme="minorHAnsi"/>
        </w:rPr>
        <w:t>B. Fail to Reject</w:t>
      </w:r>
    </w:p>
    <w:p w14:paraId="371A7DEF" w14:textId="77777777" w:rsidR="004B6033" w:rsidRDefault="004B6033" w:rsidP="00216AD1">
      <w:pPr>
        <w:widowControl w:val="0"/>
        <w:autoSpaceDE w:val="0"/>
        <w:autoSpaceDN w:val="0"/>
        <w:adjustRightInd w:val="0"/>
        <w:rPr>
          <w:rFonts w:cstheme="minorHAnsi"/>
          <w:b/>
        </w:rPr>
      </w:pPr>
      <w:r>
        <w:rPr>
          <w:rFonts w:cstheme="minorHAnsi"/>
        </w:rPr>
        <w:t>C. There is not enough information to decide</w:t>
      </w:r>
    </w:p>
    <w:p w14:paraId="0E5E1E15" w14:textId="77777777" w:rsidR="004B6033" w:rsidRDefault="004B6033" w:rsidP="00216AD1">
      <w:pPr>
        <w:widowControl w:val="0"/>
        <w:autoSpaceDE w:val="0"/>
        <w:autoSpaceDN w:val="0"/>
        <w:adjustRightInd w:val="0"/>
        <w:rPr>
          <w:rFonts w:cstheme="minorHAnsi"/>
          <w:b/>
        </w:rPr>
      </w:pPr>
    </w:p>
    <w:p w14:paraId="4BB4C074" w14:textId="77777777" w:rsidR="00216AD1" w:rsidRDefault="00216AD1" w:rsidP="00216AD1">
      <w:pPr>
        <w:pStyle w:val="mcqlist"/>
        <w:numPr>
          <w:ilvl w:val="0"/>
          <w:numId w:val="0"/>
        </w:numPr>
        <w:rPr>
          <w:rFonts w:eastAsia="Times New Roman" w:cstheme="minorHAnsi"/>
          <w:color w:val="auto"/>
          <w:szCs w:val="22"/>
          <w:lang w:val="en" w:eastAsia="en-US"/>
        </w:rPr>
      </w:pPr>
      <w:r w:rsidRPr="00CC2B2A">
        <w:rPr>
          <w:rFonts w:cstheme="minorHAnsi"/>
          <w:b/>
          <w:color w:val="auto"/>
          <w:szCs w:val="22"/>
          <w:lang w:val="en-US" w:eastAsia="en-US"/>
        </w:rPr>
        <w:t>Q4</w:t>
      </w:r>
      <w:r w:rsidR="000F2199" w:rsidRPr="00CC2B2A">
        <w:rPr>
          <w:rFonts w:cstheme="minorHAnsi"/>
          <w:b/>
          <w:color w:val="auto"/>
          <w:szCs w:val="22"/>
          <w:lang w:val="en-US" w:eastAsia="en-US"/>
        </w:rPr>
        <w:t>1</w:t>
      </w:r>
      <w:r w:rsidRPr="00CC2B2A">
        <w:rPr>
          <w:rFonts w:cstheme="minorHAnsi"/>
          <w:b/>
          <w:color w:val="auto"/>
          <w:szCs w:val="22"/>
          <w:lang w:val="en-US" w:eastAsia="en-US"/>
        </w:rPr>
        <w:t>.</w:t>
      </w:r>
      <w:r>
        <w:rPr>
          <w:rFonts w:eastAsia="Times New Roman" w:cstheme="minorHAnsi"/>
          <w:b/>
          <w:color w:val="auto"/>
          <w:szCs w:val="22"/>
          <w:lang w:val="en" w:eastAsia="en-US"/>
        </w:rPr>
        <w:t xml:space="preserve"> </w:t>
      </w:r>
      <w:r w:rsidR="001F4627" w:rsidRPr="001F4627">
        <w:rPr>
          <w:rFonts w:eastAsia="Times New Roman" w:cstheme="minorHAnsi"/>
          <w:color w:val="auto"/>
          <w:szCs w:val="22"/>
          <w:lang w:val="en" w:eastAsia="en-US"/>
        </w:rPr>
        <w:t>A researcher wanted to investigate the impact of an</w:t>
      </w:r>
      <w:r w:rsidR="001F4627">
        <w:rPr>
          <w:rFonts w:eastAsia="Times New Roman" w:cstheme="minorHAnsi"/>
          <w:color w:val="auto"/>
          <w:szCs w:val="22"/>
          <w:lang w:val="en" w:eastAsia="en-US"/>
        </w:rPr>
        <w:t xml:space="preserve"> educational</w:t>
      </w:r>
      <w:r w:rsidR="001F4627" w:rsidRPr="001F4627">
        <w:rPr>
          <w:rFonts w:eastAsia="Times New Roman" w:cstheme="minorHAnsi"/>
          <w:color w:val="auto"/>
          <w:szCs w:val="22"/>
          <w:lang w:val="en" w:eastAsia="en-US"/>
        </w:rPr>
        <w:t xml:space="preserve"> intervention on smoking. </w:t>
      </w:r>
      <w:r w:rsidR="00BE2CB4">
        <w:rPr>
          <w:rFonts w:eastAsia="Times New Roman" w:cstheme="minorHAnsi"/>
          <w:color w:val="auto"/>
          <w:szCs w:val="22"/>
          <w:lang w:val="en" w:eastAsia="en-US"/>
        </w:rPr>
        <w:t>She recruited</w:t>
      </w:r>
      <w:r w:rsidR="001F4627" w:rsidRPr="001F4627">
        <w:rPr>
          <w:rFonts w:eastAsia="Times New Roman" w:cstheme="minorHAnsi"/>
          <w:color w:val="auto"/>
          <w:szCs w:val="22"/>
          <w:lang w:val="en" w:eastAsia="en-US"/>
        </w:rPr>
        <w:t xml:space="preserve"> 50 participants consisting of 25 smokers and 25 non-smokers. All participants watched a video showing the impact that deaths from smoking-related cancers had on families. Two weeks after this video intervention, the same participants were asked whether they remained smokers or non-smokers.</w:t>
      </w:r>
      <w:r w:rsidR="001F4627">
        <w:rPr>
          <w:rFonts w:eastAsia="Times New Roman" w:cstheme="minorHAnsi"/>
          <w:color w:val="auto"/>
          <w:szCs w:val="22"/>
          <w:lang w:val="en" w:eastAsia="en-US"/>
        </w:rPr>
        <w:t xml:space="preserve"> </w:t>
      </w:r>
      <w:r w:rsidRPr="00FD70E3">
        <w:rPr>
          <w:rFonts w:eastAsia="Times New Roman" w:cstheme="minorHAnsi"/>
          <w:color w:val="auto"/>
          <w:szCs w:val="22"/>
          <w:lang w:val="en" w:eastAsia="en-US"/>
        </w:rPr>
        <w:t xml:space="preserve">A friend </w:t>
      </w:r>
      <w:r w:rsidR="001F4627">
        <w:rPr>
          <w:rFonts w:eastAsia="Times New Roman" w:cstheme="minorHAnsi"/>
          <w:color w:val="auto"/>
          <w:szCs w:val="22"/>
          <w:lang w:val="en" w:eastAsia="en-US"/>
        </w:rPr>
        <w:t xml:space="preserve">of yours </w:t>
      </w:r>
      <w:r w:rsidRPr="00FD70E3">
        <w:rPr>
          <w:rFonts w:eastAsia="Times New Roman" w:cstheme="minorHAnsi"/>
          <w:color w:val="auto"/>
          <w:szCs w:val="22"/>
          <w:lang w:val="en" w:eastAsia="en-US"/>
        </w:rPr>
        <w:t xml:space="preserve">ran some statistical </w:t>
      </w:r>
      <w:r w:rsidRPr="00FD70E3">
        <w:rPr>
          <w:rFonts w:eastAsia="Times New Roman" w:cstheme="minorHAnsi"/>
          <w:color w:val="auto"/>
          <w:szCs w:val="22"/>
          <w:lang w:val="en" w:eastAsia="en-US"/>
        </w:rPr>
        <w:lastRenderedPageBreak/>
        <w:t xml:space="preserve">tests on the data and gave you the </w:t>
      </w:r>
      <w:r>
        <w:rPr>
          <w:rFonts w:eastAsia="Times New Roman" w:cstheme="minorHAnsi"/>
          <w:color w:val="auto"/>
          <w:szCs w:val="22"/>
          <w:lang w:val="en" w:eastAsia="en-US"/>
        </w:rPr>
        <w:t>p-values in the box</w:t>
      </w:r>
      <w:r w:rsidRPr="00FD70E3">
        <w:rPr>
          <w:rFonts w:eastAsia="Times New Roman" w:cstheme="minorHAnsi"/>
          <w:color w:val="auto"/>
          <w:szCs w:val="22"/>
          <w:lang w:val="en" w:eastAsia="en-US"/>
        </w:rPr>
        <w:t xml:space="preserve"> </w:t>
      </w:r>
      <w:r>
        <w:rPr>
          <w:rFonts w:eastAsia="Times New Roman" w:cstheme="minorHAnsi"/>
          <w:color w:val="auto"/>
          <w:szCs w:val="22"/>
          <w:lang w:val="en" w:eastAsia="en-US"/>
        </w:rPr>
        <w:t>next to</w:t>
      </w:r>
      <w:r w:rsidRPr="00FD70E3">
        <w:rPr>
          <w:rFonts w:eastAsia="Times New Roman" w:cstheme="minorHAnsi"/>
          <w:color w:val="auto"/>
          <w:szCs w:val="22"/>
          <w:lang w:val="en" w:eastAsia="en-US"/>
        </w:rPr>
        <w:t xml:space="preserve"> the table. Your friend is not sure which test result to use.</w:t>
      </w:r>
    </w:p>
    <w:p w14:paraId="7047FE26" w14:textId="77777777" w:rsidR="00216AD1" w:rsidRPr="00FD70E3" w:rsidRDefault="00216AD1" w:rsidP="00216AD1">
      <w:pPr>
        <w:pStyle w:val="mcqlist"/>
        <w:numPr>
          <w:ilvl w:val="0"/>
          <w:numId w:val="0"/>
        </w:numPr>
        <w:rPr>
          <w:rFonts w:eastAsia="Times New Roman" w:cstheme="minorHAnsi"/>
          <w:color w:val="auto"/>
          <w:szCs w:val="22"/>
          <w:lang w:val="en" w:eastAsia="en-US"/>
        </w:rPr>
      </w:pPr>
    </w:p>
    <w:p w14:paraId="14EDFA1C" w14:textId="77777777" w:rsidR="00216AD1" w:rsidRDefault="001F4627" w:rsidP="00216AD1">
      <w:pPr>
        <w:pStyle w:val="mcqlist"/>
        <w:numPr>
          <w:ilvl w:val="0"/>
          <w:numId w:val="0"/>
        </w:numPr>
        <w:rPr>
          <w:rFonts w:eastAsia="Times New Roman" w:cstheme="minorHAnsi"/>
          <w:b/>
          <w:color w:val="auto"/>
          <w:szCs w:val="22"/>
          <w:lang w:val="en" w:eastAsia="en-US"/>
        </w:rPr>
      </w:pPr>
      <w:r w:rsidRPr="003A4F52">
        <w:rPr>
          <w:rFonts w:eastAsia="Times New Roman" w:cstheme="minorHAnsi"/>
          <w:noProof/>
          <w:color w:val="auto"/>
          <w:szCs w:val="22"/>
          <w:lang w:val="en-US" w:eastAsia="en-US"/>
        </w:rPr>
        <mc:AlternateContent>
          <mc:Choice Requires="wps">
            <w:drawing>
              <wp:anchor distT="0" distB="0" distL="114300" distR="114300" simplePos="0" relativeHeight="251674624" behindDoc="0" locked="0" layoutInCell="1" allowOverlap="1" wp14:anchorId="0F2C785A" wp14:editId="3811C5A0">
                <wp:simplePos x="0" y="0"/>
                <wp:positionH relativeFrom="column">
                  <wp:posOffset>2811780</wp:posOffset>
                </wp:positionH>
                <wp:positionV relativeFrom="paragraph">
                  <wp:posOffset>181610</wp:posOffset>
                </wp:positionV>
                <wp:extent cx="205740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FFFFFF"/>
                        </a:solidFill>
                        <a:ln w="9525">
                          <a:solidFill>
                            <a:srgbClr val="000000"/>
                          </a:solidFill>
                          <a:miter lim="800000"/>
                          <a:headEnd/>
                          <a:tailEnd/>
                        </a:ln>
                      </wps:spPr>
                      <wps:txbx>
                        <w:txbxContent>
                          <w:p w14:paraId="257F04F4" w14:textId="77777777" w:rsidR="00694E15" w:rsidRPr="00D9426B"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w:t>
                            </w:r>
                            <w:r w:rsidR="00BE2CB4">
                              <w:rPr>
                                <w:rFonts w:eastAsia="Times New Roman" w:cstheme="minorHAnsi"/>
                                <w:color w:val="auto"/>
                                <w:szCs w:val="22"/>
                                <w:lang w:val="en" w:eastAsia="en-US"/>
                              </w:rPr>
                              <w:t>21</w:t>
                            </w:r>
                          </w:p>
                          <w:p w14:paraId="14EDC2E9" w14:textId="77777777" w:rsidR="00694E15"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00BE2CB4">
                              <w:rPr>
                                <w:rFonts w:eastAsia="Times New Roman" w:cstheme="minorHAnsi"/>
                                <w:color w:val="auto"/>
                                <w:szCs w:val="22"/>
                                <w:lang w:val="en" w:eastAsia="en-US"/>
                              </w:rPr>
                              <w:t>p=0.35</w:t>
                            </w:r>
                          </w:p>
                          <w:p w14:paraId="005B15F4" w14:textId="77777777" w:rsidR="00694E15" w:rsidRDefault="00694E15" w:rsidP="00216AD1">
                            <w:pPr>
                              <w:pStyle w:val="mcqlist"/>
                              <w:numPr>
                                <w:ilvl w:val="0"/>
                                <w:numId w:val="0"/>
                              </w:numPr>
                            </w:pPr>
                            <w:r>
                              <w:rPr>
                                <w:rFonts w:eastAsia="Times New Roman" w:cstheme="minorHAnsi"/>
                                <w:color w:val="auto"/>
                                <w:szCs w:val="22"/>
                                <w:lang w:val="en" w:eastAsia="en-US"/>
                              </w:rPr>
                              <w:t xml:space="preserve">McNemar’s test </w:t>
                            </w:r>
                            <w:r>
                              <w:rPr>
                                <w:rFonts w:eastAsia="Times New Roman" w:cstheme="minorHAnsi"/>
                                <w:color w:val="auto"/>
                                <w:szCs w:val="22"/>
                                <w:lang w:val="en" w:eastAsia="en-US"/>
                              </w:rPr>
                              <w:tab/>
                              <w:t>p=0.</w:t>
                            </w:r>
                            <w:r w:rsidR="00BE2CB4">
                              <w:rPr>
                                <w:rFonts w:eastAsia="Times New Roman" w:cstheme="minorHAnsi"/>
                                <w:color w:val="auto"/>
                                <w:szCs w:val="22"/>
                                <w:lang w:val="en" w:eastAsia="en-US"/>
                              </w:rPr>
                              <w:t>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2C785A" id="_x0000_t202" coordsize="21600,21600" o:spt="202" path="m,l,21600r21600,l21600,xe">
                <v:stroke joinstyle="miter"/>
                <v:path gradientshapeok="t" o:connecttype="rect"/>
              </v:shapetype>
              <v:shape id="Text Box 2" o:spid="_x0000_s1026" type="#_x0000_t202" style="position:absolute;margin-left:221.4pt;margin-top:14.3pt;width:162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O0JA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">
                <v:textbox style="mso-fit-shape-to-text:t">
                  <w:txbxContent>
                    <w:p w14:paraId="257F04F4" w14:textId="77777777" w:rsidR="00694E15" w:rsidRPr="00D9426B"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w:t>
                      </w:r>
                      <w:r w:rsidR="00BE2CB4">
                        <w:rPr>
                          <w:rFonts w:eastAsia="Times New Roman" w:cstheme="minorHAnsi"/>
                          <w:color w:val="auto"/>
                          <w:szCs w:val="22"/>
                          <w:lang w:val="en" w:eastAsia="en-US"/>
                        </w:rPr>
                        <w:t>21</w:t>
                      </w:r>
                    </w:p>
                    <w:p w14:paraId="14EDC2E9" w14:textId="77777777" w:rsidR="00694E15"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00BE2CB4">
                        <w:rPr>
                          <w:rFonts w:eastAsia="Times New Roman" w:cstheme="minorHAnsi"/>
                          <w:color w:val="auto"/>
                          <w:szCs w:val="22"/>
                          <w:lang w:val="en" w:eastAsia="en-US"/>
                        </w:rPr>
                        <w:t>p=0.35</w:t>
                      </w:r>
                    </w:p>
                    <w:p w14:paraId="005B15F4" w14:textId="77777777" w:rsidR="00694E15" w:rsidRDefault="00694E15" w:rsidP="00216AD1">
                      <w:pPr>
                        <w:pStyle w:val="mcqlist"/>
                        <w:numPr>
                          <w:ilvl w:val="0"/>
                          <w:numId w:val="0"/>
                        </w:numPr>
                      </w:pPr>
                      <w:r>
                        <w:rPr>
                          <w:rFonts w:eastAsia="Times New Roman" w:cstheme="minorHAnsi"/>
                          <w:color w:val="auto"/>
                          <w:szCs w:val="22"/>
                          <w:lang w:val="en" w:eastAsia="en-US"/>
                        </w:rPr>
                        <w:t xml:space="preserve">McNemar’s test </w:t>
                      </w:r>
                      <w:r>
                        <w:rPr>
                          <w:rFonts w:eastAsia="Times New Roman" w:cstheme="minorHAnsi"/>
                          <w:color w:val="auto"/>
                          <w:szCs w:val="22"/>
                          <w:lang w:val="en" w:eastAsia="en-US"/>
                        </w:rPr>
                        <w:tab/>
                        <w:t>p=0.</w:t>
                      </w:r>
                      <w:r w:rsidR="00BE2CB4">
                        <w:rPr>
                          <w:rFonts w:eastAsia="Times New Roman" w:cstheme="minorHAnsi"/>
                          <w:color w:val="auto"/>
                          <w:szCs w:val="22"/>
                          <w:lang w:val="en" w:eastAsia="en-US"/>
                        </w:rPr>
                        <w:t>03</w:t>
                      </w:r>
                    </w:p>
                  </w:txbxContent>
                </v:textbox>
              </v:shape>
            </w:pict>
          </mc:Fallback>
        </mc:AlternateContent>
      </w:r>
      <w:r>
        <w:rPr>
          <w:rFonts w:eastAsia="Times New Roman" w:cstheme="minorHAnsi"/>
          <w:b/>
          <w:noProof/>
          <w:color w:val="auto"/>
          <w:szCs w:val="22"/>
          <w:lang w:val="en-US" w:eastAsia="en-US"/>
        </w:rPr>
        <w:drawing>
          <wp:inline distT="0" distB="0" distL="0" distR="0" wp14:anchorId="1CD7560E" wp14:editId="0C0D2324">
            <wp:extent cx="2295525"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5525" cy="952500"/>
                    </a:xfrm>
                    <a:prstGeom prst="rect">
                      <a:avLst/>
                    </a:prstGeom>
                    <a:noFill/>
                    <a:ln>
                      <a:noFill/>
                    </a:ln>
                  </pic:spPr>
                </pic:pic>
              </a:graphicData>
            </a:graphic>
          </wp:inline>
        </w:drawing>
      </w:r>
    </w:p>
    <w:p w14:paraId="08A0B2DB" w14:textId="77777777" w:rsidR="00216AD1" w:rsidRDefault="00216AD1" w:rsidP="00216AD1">
      <w:pPr>
        <w:pStyle w:val="mcqlist"/>
        <w:numPr>
          <w:ilvl w:val="0"/>
          <w:numId w:val="0"/>
        </w:numPr>
        <w:rPr>
          <w:rFonts w:eastAsia="Times New Roman" w:cstheme="minorHAnsi"/>
          <w:b/>
          <w:color w:val="auto"/>
          <w:szCs w:val="22"/>
          <w:lang w:val="en" w:eastAsia="en-US"/>
        </w:rPr>
      </w:pPr>
    </w:p>
    <w:p w14:paraId="17FA3542" w14:textId="77777777" w:rsidR="00216AD1" w:rsidRPr="00F417ED" w:rsidRDefault="00216AD1" w:rsidP="00216AD1">
      <w:pPr>
        <w:pStyle w:val="mcqlist"/>
        <w:numPr>
          <w:ilvl w:val="0"/>
          <w:numId w:val="0"/>
        </w:numPr>
        <w:rPr>
          <w:rFonts w:eastAsia="Times New Roman" w:cstheme="minorHAnsi"/>
          <w:b/>
          <w:color w:val="auto"/>
          <w:szCs w:val="22"/>
          <w:lang w:val="en" w:eastAsia="en-US"/>
        </w:rPr>
      </w:pPr>
      <w:r w:rsidRPr="003A4F52">
        <w:rPr>
          <w:rFonts w:eastAsia="Times New Roman" w:cstheme="minorHAnsi"/>
          <w:b/>
          <w:color w:val="auto"/>
          <w:szCs w:val="22"/>
          <w:u w:val="thick"/>
          <w:lang w:val="en" w:eastAsia="en-US"/>
        </w:rPr>
        <w:t>__</w:t>
      </w:r>
      <w:r>
        <w:rPr>
          <w:rFonts w:eastAsia="Times New Roman" w:cstheme="minorHAnsi"/>
          <w:b/>
          <w:color w:val="auto"/>
          <w:szCs w:val="22"/>
          <w:u w:val="thick"/>
          <w:lang w:val="en" w:eastAsia="en-US"/>
        </w:rPr>
        <w:t>_</w:t>
      </w:r>
      <w:r w:rsidRPr="003A4F52">
        <w:rPr>
          <w:rFonts w:eastAsia="Times New Roman" w:cstheme="minorHAnsi"/>
          <w:b/>
          <w:color w:val="auto"/>
          <w:szCs w:val="22"/>
          <w:u w:val="thick"/>
          <w:lang w:val="en" w:eastAsia="en-US"/>
        </w:rPr>
        <w:t xml:space="preserve"> __</w:t>
      </w:r>
      <w:r>
        <w:rPr>
          <w:rFonts w:eastAsia="Times New Roman" w:cstheme="minorHAnsi"/>
          <w:b/>
          <w:color w:val="auto"/>
          <w:szCs w:val="22"/>
          <w:lang w:val="en" w:eastAsia="en-US"/>
        </w:rPr>
        <w:t>Q4</w:t>
      </w:r>
      <w:r w:rsidR="00CC2B2A">
        <w:rPr>
          <w:rFonts w:eastAsia="Times New Roman" w:cstheme="minorHAnsi"/>
          <w:b/>
          <w:color w:val="auto"/>
          <w:szCs w:val="22"/>
          <w:lang w:val="en" w:eastAsia="en-US"/>
        </w:rPr>
        <w:t>1</w:t>
      </w:r>
      <w:r>
        <w:rPr>
          <w:rFonts w:eastAsia="Times New Roman" w:cstheme="minorHAnsi"/>
          <w:b/>
          <w:color w:val="auto"/>
          <w:szCs w:val="22"/>
          <w:lang w:val="en" w:eastAsia="en-US"/>
        </w:rPr>
        <w:t xml:space="preserve">. </w:t>
      </w:r>
      <w:r w:rsidRPr="00FD70E3">
        <w:rPr>
          <w:rFonts w:eastAsia="Times New Roman" w:cstheme="minorHAnsi"/>
          <w:color w:val="auto"/>
          <w:szCs w:val="22"/>
          <w:lang w:val="en" w:eastAsia="en-US"/>
        </w:rPr>
        <w:t>Which is the correct p-value to report (of course you also tell her to report some measure of effect</w:t>
      </w:r>
      <w:r>
        <w:rPr>
          <w:rFonts w:eastAsia="Times New Roman" w:cstheme="minorHAnsi"/>
          <w:color w:val="auto"/>
          <w:szCs w:val="22"/>
          <w:lang w:val="en" w:eastAsia="en-US"/>
        </w:rPr>
        <w:t xml:space="preserve"> and not to p-hack</w:t>
      </w:r>
      <w:r w:rsidRPr="00FD70E3">
        <w:rPr>
          <w:rFonts w:eastAsia="Times New Roman" w:cstheme="minorHAnsi"/>
          <w:color w:val="auto"/>
          <w:szCs w:val="22"/>
          <w:lang w:val="en" w:eastAsia="en-US"/>
        </w:rPr>
        <w:t>)? (</w:t>
      </w:r>
      <w:r>
        <w:rPr>
          <w:rFonts w:eastAsia="Times New Roman" w:cstheme="minorHAnsi"/>
          <w:color w:val="auto"/>
          <w:szCs w:val="22"/>
          <w:lang w:val="en" w:eastAsia="en-US"/>
        </w:rPr>
        <w:t xml:space="preserve">Choose one; </w:t>
      </w:r>
      <w:r w:rsidRPr="00FD70E3">
        <w:rPr>
          <w:rFonts w:eastAsia="Times New Roman" w:cstheme="minorHAnsi"/>
          <w:color w:val="auto"/>
          <w:szCs w:val="22"/>
          <w:lang w:val="en" w:eastAsia="en-US"/>
        </w:rPr>
        <w:t xml:space="preserve">1 </w:t>
      </w:r>
      <w:proofErr w:type="spellStart"/>
      <w:r w:rsidRPr="00FD70E3">
        <w:rPr>
          <w:rFonts w:eastAsia="Times New Roman" w:cstheme="minorHAnsi"/>
          <w:color w:val="auto"/>
          <w:szCs w:val="22"/>
          <w:lang w:val="en" w:eastAsia="en-US"/>
        </w:rPr>
        <w:t>pt</w:t>
      </w:r>
      <w:proofErr w:type="spellEnd"/>
      <w:r w:rsidRPr="00FD70E3">
        <w:rPr>
          <w:rFonts w:eastAsia="Times New Roman" w:cstheme="minorHAnsi"/>
          <w:color w:val="auto"/>
          <w:szCs w:val="22"/>
          <w:lang w:val="en" w:eastAsia="en-US"/>
        </w:rPr>
        <w:t>)</w:t>
      </w:r>
    </w:p>
    <w:p w14:paraId="74D9D334" w14:textId="77777777"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a. Chi-square only</w:t>
      </w:r>
    </w:p>
    <w:p w14:paraId="638874DD" w14:textId="77777777"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b. Fisher’s exact test only</w:t>
      </w:r>
    </w:p>
    <w:p w14:paraId="04F82F9C" w14:textId="77777777"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c. Either Chi-square or Fisher’s exact test</w:t>
      </w:r>
    </w:p>
    <w:p w14:paraId="404727AC" w14:textId="77777777"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r>
      <w:r w:rsidRPr="00D9426B">
        <w:rPr>
          <w:rFonts w:eastAsia="Times New Roman" w:cstheme="minorHAnsi"/>
          <w:color w:val="FF0000"/>
          <w:szCs w:val="22"/>
          <w:lang w:val="en" w:eastAsia="en-US"/>
        </w:rPr>
        <w:t xml:space="preserve">d. </w:t>
      </w:r>
      <w:proofErr w:type="spellStart"/>
      <w:r w:rsidRPr="00D9426B">
        <w:rPr>
          <w:rFonts w:eastAsia="Times New Roman" w:cstheme="minorHAnsi"/>
          <w:color w:val="FF0000"/>
          <w:szCs w:val="22"/>
          <w:lang w:val="en" w:eastAsia="en-US"/>
        </w:rPr>
        <w:t>McNemar’s</w:t>
      </w:r>
      <w:proofErr w:type="spellEnd"/>
      <w:r w:rsidRPr="00D9426B">
        <w:rPr>
          <w:rFonts w:eastAsia="Times New Roman" w:cstheme="minorHAnsi"/>
          <w:color w:val="FF0000"/>
          <w:szCs w:val="22"/>
          <w:lang w:val="en" w:eastAsia="en-US"/>
        </w:rPr>
        <w:t xml:space="preserve"> test only</w:t>
      </w:r>
      <w:r>
        <w:rPr>
          <w:rFonts w:eastAsia="Times New Roman" w:cstheme="minorHAnsi"/>
          <w:color w:val="FF0000"/>
          <w:szCs w:val="22"/>
          <w:lang w:val="en" w:eastAsia="en-US"/>
        </w:rPr>
        <w:t xml:space="preserve"> </w:t>
      </w:r>
    </w:p>
    <w:p w14:paraId="04C9CD93" w14:textId="77777777" w:rsidR="00216AD1" w:rsidRPr="00D9426B"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e. none of the above</w:t>
      </w:r>
    </w:p>
    <w:p w14:paraId="4CE03CF2" w14:textId="77777777" w:rsidR="00216AD1" w:rsidRDefault="00216AD1" w:rsidP="00216AD1">
      <w:pPr>
        <w:pStyle w:val="mcqlist"/>
        <w:numPr>
          <w:ilvl w:val="0"/>
          <w:numId w:val="0"/>
        </w:numPr>
        <w:rPr>
          <w:rFonts w:eastAsia="Times New Roman" w:cstheme="minorHAnsi"/>
          <w:b/>
          <w:color w:val="auto"/>
          <w:szCs w:val="22"/>
          <w:lang w:val="en" w:eastAsia="en-US"/>
        </w:rPr>
      </w:pPr>
    </w:p>
    <w:p w14:paraId="518EE0C3" w14:textId="77777777" w:rsidR="006670A6" w:rsidRDefault="006670A6" w:rsidP="00B23B95">
      <w:pPr>
        <w:rPr>
          <w:b/>
          <w:sz w:val="24"/>
        </w:rPr>
      </w:pPr>
    </w:p>
    <w:p w14:paraId="7151724D" w14:textId="77777777" w:rsidR="006670A6" w:rsidRDefault="006670A6" w:rsidP="00B23B95">
      <w:pPr>
        <w:rPr>
          <w:b/>
          <w:sz w:val="24"/>
        </w:rPr>
      </w:pPr>
    </w:p>
    <w:p w14:paraId="5C9AEF87" w14:textId="77777777" w:rsidR="006670A6" w:rsidRDefault="006670A6" w:rsidP="00B23B95">
      <w:pPr>
        <w:rPr>
          <w:b/>
          <w:sz w:val="24"/>
        </w:rPr>
      </w:pPr>
    </w:p>
    <w:p w14:paraId="3EE3FC1D" w14:textId="77777777" w:rsidR="00216AD1" w:rsidRPr="00C94363" w:rsidRDefault="00C94363" w:rsidP="00B23B95">
      <w:pPr>
        <w:rPr>
          <w:b/>
        </w:rPr>
      </w:pPr>
      <w:r w:rsidRPr="00CC2B2A">
        <w:rPr>
          <w:b/>
          <w:sz w:val="24"/>
        </w:rPr>
        <w:t>The</w:t>
      </w:r>
      <w:r w:rsidR="00CC2B2A" w:rsidRPr="00CC2B2A">
        <w:rPr>
          <w:b/>
          <w:sz w:val="24"/>
        </w:rPr>
        <w:t xml:space="preserve"> two</w:t>
      </w:r>
      <w:r w:rsidRPr="00CC2B2A">
        <w:rPr>
          <w:b/>
          <w:sz w:val="24"/>
        </w:rPr>
        <w:t xml:space="preserve"> extra credit questions below deal with the following contingency table</w:t>
      </w:r>
      <w:r w:rsidRPr="00C94363">
        <w:rPr>
          <w:b/>
        </w:rPr>
        <w:t>:</w:t>
      </w:r>
    </w:p>
    <w:p w14:paraId="4B4BB7DB" w14:textId="77777777" w:rsidR="00EA2F00" w:rsidRDefault="00EA2F00" w:rsidP="00B23B95">
      <w:pPr>
        <w:rPr>
          <w:b/>
          <w:sz w:val="24"/>
        </w:rPr>
      </w:pPr>
    </w:p>
    <w:p w14:paraId="32D925CD" w14:textId="77777777" w:rsidR="00EA2F00" w:rsidRDefault="00C94363" w:rsidP="00B23B95">
      <w:pPr>
        <w:rPr>
          <w:b/>
          <w:sz w:val="24"/>
        </w:rPr>
      </w:pPr>
      <w:r>
        <w:rPr>
          <w:rFonts w:eastAsia="Times New Roman" w:cstheme="minorHAnsi"/>
          <w:b/>
          <w:noProof/>
        </w:rPr>
        <w:drawing>
          <wp:inline distT="0" distB="0" distL="0" distR="0" wp14:anchorId="6F09DD90" wp14:editId="6885D412">
            <wp:extent cx="2731770" cy="934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6409" cy="939774"/>
                    </a:xfrm>
                    <a:prstGeom prst="rect">
                      <a:avLst/>
                    </a:prstGeom>
                    <a:noFill/>
                    <a:ln>
                      <a:noFill/>
                    </a:ln>
                  </pic:spPr>
                </pic:pic>
              </a:graphicData>
            </a:graphic>
          </wp:inline>
        </w:drawing>
      </w:r>
    </w:p>
    <w:p w14:paraId="4F8BE9C3" w14:textId="77777777" w:rsidR="00EA2F00" w:rsidRDefault="00EA2F00" w:rsidP="00B23B95">
      <w:pPr>
        <w:rPr>
          <w:b/>
          <w:sz w:val="24"/>
        </w:rPr>
      </w:pPr>
    </w:p>
    <w:p w14:paraId="4593B1D6" w14:textId="77777777" w:rsidR="00EA2F00" w:rsidRDefault="00EA2F00" w:rsidP="00B23B95">
      <w:pPr>
        <w:rPr>
          <w:b/>
          <w:sz w:val="24"/>
        </w:rPr>
      </w:pPr>
    </w:p>
    <w:p w14:paraId="4E1A29F8" w14:textId="77777777" w:rsidR="00732168" w:rsidRPr="00F1600E" w:rsidRDefault="00EA2F00" w:rsidP="00EA4EC3">
      <w:pPr>
        <w:rPr>
          <w:szCs w:val="24"/>
        </w:rPr>
      </w:pPr>
      <w:r>
        <w:rPr>
          <w:b/>
          <w:sz w:val="24"/>
          <w:szCs w:val="24"/>
        </w:rPr>
        <w:t xml:space="preserve">EXTRA CREDIT </w:t>
      </w:r>
      <w:r w:rsidR="00694E15" w:rsidRPr="00694E15">
        <w:rPr>
          <w:b/>
          <w:sz w:val="24"/>
          <w:szCs w:val="24"/>
        </w:rPr>
        <w:t>Q</w:t>
      </w:r>
      <w:r>
        <w:rPr>
          <w:b/>
          <w:sz w:val="24"/>
          <w:szCs w:val="24"/>
        </w:rPr>
        <w:t>1</w:t>
      </w:r>
      <w:r w:rsidR="00694E15" w:rsidRPr="00694E15">
        <w:rPr>
          <w:b/>
          <w:sz w:val="24"/>
          <w:szCs w:val="24"/>
        </w:rPr>
        <w:t>.</w:t>
      </w:r>
      <w:r w:rsidR="00694E15">
        <w:rPr>
          <w:sz w:val="24"/>
          <w:szCs w:val="24"/>
        </w:rPr>
        <w:t xml:space="preserve"> </w:t>
      </w:r>
      <w:r w:rsidR="00C94363">
        <w:rPr>
          <w:szCs w:val="24"/>
        </w:rPr>
        <w:t>The expected value</w:t>
      </w:r>
      <w:r w:rsidR="00694E15" w:rsidRPr="00F1600E">
        <w:rPr>
          <w:szCs w:val="24"/>
        </w:rPr>
        <w:t xml:space="preserve"> for </w:t>
      </w:r>
      <w:r w:rsidR="00C94363">
        <w:rPr>
          <w:szCs w:val="24"/>
        </w:rPr>
        <w:t xml:space="preserve">Cell A is 4.2, for </w:t>
      </w:r>
      <w:r w:rsidR="00694E15" w:rsidRPr="00F1600E">
        <w:rPr>
          <w:szCs w:val="24"/>
        </w:rPr>
        <w:t>Cell B</w:t>
      </w:r>
      <w:r w:rsidR="00C94363">
        <w:rPr>
          <w:szCs w:val="24"/>
        </w:rPr>
        <w:t xml:space="preserve">, </w:t>
      </w:r>
      <w:r w:rsidR="00694E15" w:rsidRPr="00F1600E">
        <w:rPr>
          <w:szCs w:val="24"/>
        </w:rPr>
        <w:t>5.8</w:t>
      </w:r>
      <w:r w:rsidR="00732168" w:rsidRPr="00F1600E">
        <w:rPr>
          <w:szCs w:val="24"/>
        </w:rPr>
        <w:t>, Cell C</w:t>
      </w:r>
      <w:r w:rsidR="00C94363">
        <w:rPr>
          <w:szCs w:val="24"/>
        </w:rPr>
        <w:t xml:space="preserve">, </w:t>
      </w:r>
      <w:r w:rsidR="00732168" w:rsidRPr="00F1600E">
        <w:rPr>
          <w:szCs w:val="24"/>
        </w:rPr>
        <w:t xml:space="preserve">3.8, </w:t>
      </w:r>
      <w:r w:rsidR="00C94363">
        <w:rPr>
          <w:szCs w:val="24"/>
        </w:rPr>
        <w:t xml:space="preserve"> and </w:t>
      </w:r>
      <w:r w:rsidR="00732168" w:rsidRPr="00F1600E">
        <w:rPr>
          <w:szCs w:val="24"/>
        </w:rPr>
        <w:t>Cell D</w:t>
      </w:r>
      <w:r w:rsidR="00C94363">
        <w:rPr>
          <w:szCs w:val="24"/>
        </w:rPr>
        <w:t>,</w:t>
      </w:r>
      <w:r w:rsidR="00732168" w:rsidRPr="00F1600E">
        <w:rPr>
          <w:szCs w:val="24"/>
        </w:rPr>
        <w:t xml:space="preserve"> 5.2</w:t>
      </w:r>
      <w:r w:rsidRPr="00F1600E">
        <w:rPr>
          <w:szCs w:val="24"/>
        </w:rPr>
        <w:t>.</w:t>
      </w:r>
      <w:r w:rsidR="00732168" w:rsidRPr="00F1600E">
        <w:rPr>
          <w:szCs w:val="24"/>
        </w:rPr>
        <w:t xml:space="preserve"> </w:t>
      </w:r>
      <w:r w:rsidR="0002361E" w:rsidRPr="00F1600E">
        <w:rPr>
          <w:szCs w:val="24"/>
        </w:rPr>
        <w:t>Finish calculating the chi-square statistic below by adding the value for Cell</w:t>
      </w:r>
      <w:r w:rsidR="0002361E">
        <w:rPr>
          <w:szCs w:val="24"/>
        </w:rPr>
        <w:t>s</w:t>
      </w:r>
      <w:r w:rsidR="0002361E" w:rsidRPr="00F1600E">
        <w:rPr>
          <w:szCs w:val="24"/>
        </w:rPr>
        <w:t xml:space="preserve"> A </w:t>
      </w:r>
      <w:r w:rsidR="0002361E">
        <w:rPr>
          <w:szCs w:val="24"/>
        </w:rPr>
        <w:t xml:space="preserve">and C </w:t>
      </w:r>
      <w:r w:rsidR="0002361E" w:rsidRPr="00F1600E">
        <w:rPr>
          <w:szCs w:val="24"/>
        </w:rPr>
        <w:t>below</w:t>
      </w:r>
      <w:r w:rsidR="0002361E">
        <w:rPr>
          <w:szCs w:val="24"/>
        </w:rPr>
        <w:t xml:space="preserve"> (round all calculations to 2 decimal points)</w:t>
      </w:r>
      <w:r w:rsidR="0002361E" w:rsidRPr="00F1600E">
        <w:rPr>
          <w:szCs w:val="24"/>
        </w:rPr>
        <w:t xml:space="preserve">. </w:t>
      </w:r>
      <w:r w:rsidR="00C94363">
        <w:rPr>
          <w:szCs w:val="24"/>
        </w:rPr>
        <w:t xml:space="preserve"> </w:t>
      </w:r>
      <w:r w:rsidR="00732168" w:rsidRPr="00F1600E">
        <w:rPr>
          <w:szCs w:val="24"/>
        </w:rPr>
        <w:t>(Note: you should really use the Fisher’s exact test on these data due to the fact that the expected value for at least one of the cells is &lt;5, but the Fisher’s exact is too calculation heavy to do by hand). Show your work</w:t>
      </w:r>
      <w:r w:rsidRPr="00F1600E">
        <w:rPr>
          <w:szCs w:val="24"/>
        </w:rPr>
        <w:t xml:space="preserve">. (Calculations only; </w:t>
      </w:r>
      <w:r w:rsidR="0002361E">
        <w:rPr>
          <w:szCs w:val="24"/>
        </w:rPr>
        <w:t>3</w:t>
      </w:r>
      <w:r w:rsidRPr="00F1600E">
        <w:rPr>
          <w:szCs w:val="24"/>
        </w:rPr>
        <w:t xml:space="preserve"> </w:t>
      </w:r>
      <w:r w:rsidR="00F1600E" w:rsidRPr="00F1600E">
        <w:rPr>
          <w:szCs w:val="24"/>
        </w:rPr>
        <w:t xml:space="preserve">EC </w:t>
      </w:r>
      <w:r w:rsidRPr="00F1600E">
        <w:rPr>
          <w:szCs w:val="24"/>
        </w:rPr>
        <w:t>pts)</w:t>
      </w:r>
    </w:p>
    <w:p w14:paraId="5CC8F705" w14:textId="77777777" w:rsidR="00694E15" w:rsidRPr="00F1600E" w:rsidRDefault="00694E15" w:rsidP="00EA4EC3">
      <w:pPr>
        <w:rPr>
          <w:szCs w:val="24"/>
        </w:rPr>
      </w:pPr>
      <w:r w:rsidRPr="00F1600E">
        <w:rPr>
          <w:szCs w:val="24"/>
        </w:rPr>
        <w:t xml:space="preserve"> </w:t>
      </w:r>
      <w:r w:rsidR="00732168" w:rsidRPr="00F1600E">
        <w:rPr>
          <w:szCs w:val="24"/>
        </w:rPr>
        <w:tab/>
      </w:r>
      <w:r w:rsidR="00732168" w:rsidRPr="00F1600E">
        <w:rPr>
          <w:szCs w:val="24"/>
        </w:rPr>
        <w:tab/>
      </w:r>
    </w:p>
    <w:p w14:paraId="24B9522F" w14:textId="77777777" w:rsidR="00732168" w:rsidRPr="00F1600E" w:rsidRDefault="00732168" w:rsidP="00EA4EC3">
      <w:pPr>
        <w:rPr>
          <w:szCs w:val="24"/>
        </w:rPr>
      </w:pPr>
      <w:r w:rsidRPr="00F1600E">
        <w:rPr>
          <w:szCs w:val="24"/>
        </w:rPr>
        <w:t xml:space="preserve">Cell A = </w:t>
      </w:r>
      <w:r w:rsidR="0002361E">
        <w:rPr>
          <w:szCs w:val="24"/>
        </w:rPr>
        <w:tab/>
      </w:r>
      <w:r w:rsidR="0002361E">
        <w:rPr>
          <w:szCs w:val="24"/>
        </w:rPr>
        <w:tab/>
      </w:r>
      <w:r w:rsidR="0002361E">
        <w:rPr>
          <w:szCs w:val="24"/>
        </w:rPr>
        <w:tab/>
        <w:t>____</w:t>
      </w:r>
      <w:r w:rsidR="0002361E">
        <w:rPr>
          <w:szCs w:val="24"/>
        </w:rPr>
        <w:tab/>
      </w:r>
      <w:r w:rsidR="0002361E">
        <w:rPr>
          <w:szCs w:val="24"/>
        </w:rPr>
        <w:tab/>
      </w:r>
      <w:r w:rsidRPr="00F1600E">
        <w:rPr>
          <w:color w:val="FF0000"/>
          <w:szCs w:val="24"/>
        </w:rPr>
        <w:t>(2-4</w:t>
      </w:r>
      <w:r w:rsidR="00EA2F00" w:rsidRPr="00F1600E">
        <w:rPr>
          <w:color w:val="FF0000"/>
          <w:szCs w:val="24"/>
        </w:rPr>
        <w:t>.2</w:t>
      </w:r>
      <w:r w:rsidRPr="00F1600E">
        <w:rPr>
          <w:color w:val="FF0000"/>
          <w:szCs w:val="24"/>
        </w:rPr>
        <w:t>)</w:t>
      </w:r>
      <w:r w:rsidR="00EA2F00" w:rsidRPr="00F1600E">
        <w:rPr>
          <w:color w:val="FF0000"/>
          <w:szCs w:val="24"/>
          <w:vertAlign w:val="superscript"/>
        </w:rPr>
        <w:t>2</w:t>
      </w:r>
      <w:r w:rsidR="00EA2F00" w:rsidRPr="00F1600E">
        <w:rPr>
          <w:color w:val="FF0000"/>
          <w:szCs w:val="24"/>
        </w:rPr>
        <w:t>/4.2 = (-2.2)</w:t>
      </w:r>
      <w:r w:rsidR="00EA2F00" w:rsidRPr="00F1600E">
        <w:rPr>
          <w:color w:val="FF0000"/>
          <w:szCs w:val="24"/>
          <w:vertAlign w:val="superscript"/>
        </w:rPr>
        <w:t>2</w:t>
      </w:r>
      <w:r w:rsidR="00EA2F00" w:rsidRPr="00F1600E">
        <w:rPr>
          <w:color w:val="FF0000"/>
          <w:szCs w:val="24"/>
        </w:rPr>
        <w:t>/4.2 = 4.8/4.2 = 1.1</w:t>
      </w:r>
    </w:p>
    <w:p w14:paraId="7492A6F8" w14:textId="77777777" w:rsidR="00694E15" w:rsidRDefault="00732168" w:rsidP="00EA4EC3">
      <w:pPr>
        <w:rPr>
          <w:szCs w:val="24"/>
        </w:rPr>
      </w:pPr>
      <w:r w:rsidRPr="00F1600E">
        <w:rPr>
          <w:szCs w:val="24"/>
        </w:rPr>
        <w:t>Cell B</w:t>
      </w:r>
      <w:r w:rsidR="0002361E">
        <w:rPr>
          <w:szCs w:val="24"/>
        </w:rPr>
        <w:t xml:space="preserve"> = </w:t>
      </w:r>
      <w:r w:rsidR="0002361E">
        <w:rPr>
          <w:szCs w:val="24"/>
        </w:rPr>
        <w:tab/>
      </w:r>
      <w:r w:rsidR="0002361E">
        <w:rPr>
          <w:szCs w:val="24"/>
        </w:rPr>
        <w:tab/>
      </w:r>
      <w:r w:rsidR="0002361E">
        <w:rPr>
          <w:szCs w:val="24"/>
        </w:rPr>
        <w:tab/>
        <w:t>0.8</w:t>
      </w:r>
      <w:r w:rsidRPr="00F1600E">
        <w:rPr>
          <w:szCs w:val="24"/>
        </w:rPr>
        <w:tab/>
      </w:r>
      <w:r w:rsidR="00EA2F00" w:rsidRPr="00F1600E">
        <w:rPr>
          <w:szCs w:val="24"/>
        </w:rPr>
        <w:tab/>
      </w:r>
      <w:r w:rsidR="00EA2F00" w:rsidRPr="00F1600E">
        <w:rPr>
          <w:szCs w:val="24"/>
        </w:rPr>
        <w:tab/>
      </w:r>
    </w:p>
    <w:p w14:paraId="391C6664" w14:textId="77777777" w:rsidR="00C94363" w:rsidRPr="00E57179" w:rsidRDefault="00732168" w:rsidP="00EA4EC3">
      <w:pPr>
        <w:rPr>
          <w:color w:val="FF0000"/>
          <w:szCs w:val="24"/>
          <w:lang w:val="it-IT"/>
        </w:rPr>
      </w:pPr>
      <w:r w:rsidRPr="00E57179">
        <w:rPr>
          <w:szCs w:val="24"/>
          <w:lang w:val="it-IT"/>
        </w:rPr>
        <w:t>Cell C</w:t>
      </w:r>
      <w:r w:rsidR="00C94363" w:rsidRPr="00E57179">
        <w:rPr>
          <w:szCs w:val="24"/>
          <w:lang w:val="it-IT"/>
        </w:rPr>
        <w:t xml:space="preserve"> = </w:t>
      </w:r>
      <w:r w:rsidR="0002361E" w:rsidRPr="00E57179">
        <w:rPr>
          <w:szCs w:val="24"/>
          <w:lang w:val="it-IT"/>
        </w:rPr>
        <w:tab/>
      </w:r>
      <w:r w:rsidR="0002361E" w:rsidRPr="00E57179">
        <w:rPr>
          <w:szCs w:val="24"/>
          <w:lang w:val="it-IT"/>
        </w:rPr>
        <w:tab/>
      </w:r>
      <w:r w:rsidR="0002361E" w:rsidRPr="00E57179">
        <w:rPr>
          <w:szCs w:val="24"/>
          <w:lang w:val="it-IT"/>
        </w:rPr>
        <w:tab/>
        <w:t>____</w:t>
      </w:r>
      <w:r w:rsidR="0002361E" w:rsidRPr="00E57179">
        <w:rPr>
          <w:szCs w:val="24"/>
          <w:lang w:val="it-IT"/>
        </w:rPr>
        <w:tab/>
      </w:r>
      <w:r w:rsidR="0002361E" w:rsidRPr="00E57179">
        <w:rPr>
          <w:szCs w:val="24"/>
          <w:lang w:val="it-IT"/>
        </w:rPr>
        <w:tab/>
      </w:r>
      <w:r w:rsidR="00C94363" w:rsidRPr="00E57179">
        <w:rPr>
          <w:color w:val="FF0000"/>
          <w:szCs w:val="24"/>
          <w:lang w:val="it-IT"/>
        </w:rPr>
        <w:t>(6-</w:t>
      </w:r>
      <w:r w:rsidR="00A81682" w:rsidRPr="00E57179">
        <w:rPr>
          <w:color w:val="FF0000"/>
          <w:szCs w:val="24"/>
          <w:lang w:val="it-IT"/>
        </w:rPr>
        <w:t>3.8</w:t>
      </w:r>
      <w:r w:rsidR="00C94363" w:rsidRPr="00E57179">
        <w:rPr>
          <w:color w:val="FF0000"/>
          <w:szCs w:val="24"/>
          <w:lang w:val="it-IT"/>
        </w:rPr>
        <w:t>)</w:t>
      </w:r>
      <w:r w:rsidR="00C94363" w:rsidRPr="00E57179">
        <w:rPr>
          <w:color w:val="FF0000"/>
          <w:szCs w:val="24"/>
          <w:vertAlign w:val="superscript"/>
          <w:lang w:val="it-IT"/>
        </w:rPr>
        <w:t>2</w:t>
      </w:r>
      <w:r w:rsidR="00C94363" w:rsidRPr="00E57179">
        <w:rPr>
          <w:color w:val="FF0000"/>
          <w:szCs w:val="24"/>
          <w:lang w:val="it-IT"/>
        </w:rPr>
        <w:t>/</w:t>
      </w:r>
      <w:r w:rsidR="00A81682" w:rsidRPr="00E57179">
        <w:rPr>
          <w:color w:val="FF0000"/>
          <w:szCs w:val="24"/>
          <w:lang w:val="it-IT"/>
        </w:rPr>
        <w:t>3.8 = (</w:t>
      </w:r>
      <w:r w:rsidR="00C94363" w:rsidRPr="00E57179">
        <w:rPr>
          <w:color w:val="FF0000"/>
          <w:szCs w:val="24"/>
          <w:lang w:val="it-IT"/>
        </w:rPr>
        <w:t>2.2)</w:t>
      </w:r>
      <w:r w:rsidR="00C94363" w:rsidRPr="00E57179">
        <w:rPr>
          <w:color w:val="FF0000"/>
          <w:szCs w:val="24"/>
          <w:vertAlign w:val="superscript"/>
          <w:lang w:val="it-IT"/>
        </w:rPr>
        <w:t>2</w:t>
      </w:r>
      <w:r w:rsidR="00C94363" w:rsidRPr="00E57179">
        <w:rPr>
          <w:color w:val="FF0000"/>
          <w:szCs w:val="24"/>
          <w:lang w:val="it-IT"/>
        </w:rPr>
        <w:t>/</w:t>
      </w:r>
      <w:r w:rsidR="00A81682" w:rsidRPr="00E57179">
        <w:rPr>
          <w:color w:val="FF0000"/>
          <w:szCs w:val="24"/>
          <w:lang w:val="it-IT"/>
        </w:rPr>
        <w:t>3.8</w:t>
      </w:r>
      <w:r w:rsidR="00C94363" w:rsidRPr="00E57179">
        <w:rPr>
          <w:color w:val="FF0000"/>
          <w:szCs w:val="24"/>
          <w:lang w:val="it-IT"/>
        </w:rPr>
        <w:t xml:space="preserve"> = 4.8/</w:t>
      </w:r>
      <w:r w:rsidR="00A81682" w:rsidRPr="00E57179">
        <w:rPr>
          <w:color w:val="FF0000"/>
          <w:szCs w:val="24"/>
          <w:lang w:val="it-IT"/>
        </w:rPr>
        <w:t>3.8</w:t>
      </w:r>
      <w:r w:rsidR="00C94363" w:rsidRPr="00E57179">
        <w:rPr>
          <w:color w:val="FF0000"/>
          <w:szCs w:val="24"/>
          <w:lang w:val="it-IT"/>
        </w:rPr>
        <w:t xml:space="preserve"> = 1.</w:t>
      </w:r>
      <w:r w:rsidR="0002361E" w:rsidRPr="00E57179">
        <w:rPr>
          <w:color w:val="FF0000"/>
          <w:szCs w:val="24"/>
          <w:lang w:val="it-IT"/>
        </w:rPr>
        <w:t>3</w:t>
      </w:r>
    </w:p>
    <w:p w14:paraId="1190CC31" w14:textId="77777777" w:rsidR="00694E15" w:rsidRPr="00E57179" w:rsidRDefault="00694E15" w:rsidP="00EA4EC3">
      <w:pPr>
        <w:rPr>
          <w:szCs w:val="24"/>
          <w:u w:val="double"/>
          <w:lang w:val="it-IT"/>
        </w:rPr>
      </w:pPr>
      <w:r w:rsidRPr="00E57179">
        <w:rPr>
          <w:szCs w:val="24"/>
          <w:u w:val="double"/>
          <w:lang w:val="it-IT"/>
        </w:rPr>
        <w:t>Cell D</w:t>
      </w:r>
      <w:r w:rsidR="00C94363" w:rsidRPr="00E57179">
        <w:rPr>
          <w:szCs w:val="24"/>
          <w:u w:val="double"/>
          <w:lang w:val="it-IT"/>
        </w:rPr>
        <w:t xml:space="preserve"> =</w:t>
      </w:r>
      <w:r w:rsidR="00732168" w:rsidRPr="00E57179">
        <w:rPr>
          <w:szCs w:val="24"/>
          <w:u w:val="double"/>
          <w:lang w:val="it-IT"/>
        </w:rPr>
        <w:tab/>
      </w:r>
      <w:r w:rsidR="00EA2F00" w:rsidRPr="00E57179">
        <w:rPr>
          <w:szCs w:val="24"/>
          <w:u w:val="double"/>
          <w:lang w:val="it-IT"/>
        </w:rPr>
        <w:tab/>
      </w:r>
      <w:r w:rsidR="00EA2F00" w:rsidRPr="00E57179">
        <w:rPr>
          <w:szCs w:val="24"/>
          <w:u w:val="double"/>
          <w:lang w:val="it-IT"/>
        </w:rPr>
        <w:tab/>
      </w:r>
      <w:r w:rsidR="00732168" w:rsidRPr="00E57179">
        <w:rPr>
          <w:szCs w:val="24"/>
          <w:u w:val="double"/>
          <w:lang w:val="it-IT"/>
        </w:rPr>
        <w:t>0.9</w:t>
      </w:r>
      <w:r w:rsidR="0002361E" w:rsidRPr="00E57179">
        <w:rPr>
          <w:szCs w:val="24"/>
          <w:u w:val="double"/>
          <w:lang w:val="it-IT"/>
        </w:rPr>
        <w:tab/>
      </w:r>
    </w:p>
    <w:p w14:paraId="7AF640AD" w14:textId="77777777" w:rsidR="00E966FE" w:rsidRPr="00E57179" w:rsidRDefault="0002361E" w:rsidP="00EA4EC3">
      <w:pPr>
        <w:rPr>
          <w:szCs w:val="24"/>
          <w:lang w:val="it-IT"/>
        </w:rPr>
      </w:pPr>
      <w:r w:rsidRPr="00E57179">
        <w:rPr>
          <w:szCs w:val="24"/>
          <w:lang w:val="it-IT"/>
        </w:rPr>
        <w:t>C</w:t>
      </w:r>
      <w:r w:rsidR="00EA2F00" w:rsidRPr="00E57179">
        <w:rPr>
          <w:szCs w:val="24"/>
          <w:lang w:val="it-IT"/>
        </w:rPr>
        <w:t>hi-</w:t>
      </w:r>
      <w:proofErr w:type="spellStart"/>
      <w:r w:rsidR="00EA2F00" w:rsidRPr="00E57179">
        <w:rPr>
          <w:szCs w:val="24"/>
          <w:lang w:val="it-IT"/>
        </w:rPr>
        <w:t>sq</w:t>
      </w:r>
      <w:r w:rsidR="00C94363" w:rsidRPr="00E57179">
        <w:rPr>
          <w:szCs w:val="24"/>
          <w:lang w:val="it-IT"/>
        </w:rPr>
        <w:t>uare</w:t>
      </w:r>
      <w:proofErr w:type="spellEnd"/>
      <w:r w:rsidR="00EA2F00" w:rsidRPr="00E57179">
        <w:rPr>
          <w:szCs w:val="24"/>
          <w:lang w:val="it-IT"/>
        </w:rPr>
        <w:t xml:space="preserve"> </w:t>
      </w:r>
      <w:proofErr w:type="spellStart"/>
      <w:r w:rsidR="00EA2F00" w:rsidRPr="00E57179">
        <w:rPr>
          <w:szCs w:val="24"/>
          <w:lang w:val="it-IT"/>
        </w:rPr>
        <w:t>statistic</w:t>
      </w:r>
      <w:proofErr w:type="spellEnd"/>
      <w:r w:rsidR="00C94363" w:rsidRPr="00E57179">
        <w:rPr>
          <w:szCs w:val="24"/>
          <w:lang w:val="it-IT"/>
        </w:rPr>
        <w:t xml:space="preserve"> =</w:t>
      </w:r>
      <w:r w:rsidR="00EA2F00" w:rsidRPr="00E57179">
        <w:rPr>
          <w:szCs w:val="24"/>
          <w:lang w:val="it-IT"/>
        </w:rPr>
        <w:tab/>
      </w:r>
      <w:r w:rsidRPr="00E57179">
        <w:rPr>
          <w:szCs w:val="24"/>
          <w:lang w:val="it-IT"/>
        </w:rPr>
        <w:t>____</w:t>
      </w:r>
      <w:r w:rsidRPr="00E57179">
        <w:rPr>
          <w:szCs w:val="24"/>
          <w:lang w:val="it-IT"/>
        </w:rPr>
        <w:tab/>
      </w:r>
      <w:r w:rsidRPr="00E57179">
        <w:rPr>
          <w:szCs w:val="24"/>
          <w:lang w:val="it-IT"/>
        </w:rPr>
        <w:tab/>
      </w:r>
      <w:r w:rsidR="00EA2F00" w:rsidRPr="00E57179">
        <w:rPr>
          <w:color w:val="FF0000"/>
          <w:szCs w:val="24"/>
          <w:lang w:val="it-IT"/>
        </w:rPr>
        <w:t>4.1</w:t>
      </w:r>
    </w:p>
    <w:p w14:paraId="541C149F" w14:textId="77777777" w:rsidR="00E966FE" w:rsidRPr="00E57179" w:rsidRDefault="00E966FE" w:rsidP="00EA4EC3">
      <w:pPr>
        <w:rPr>
          <w:szCs w:val="24"/>
          <w:lang w:val="it-IT"/>
        </w:rPr>
      </w:pPr>
    </w:p>
    <w:p w14:paraId="545007A1" w14:textId="77777777" w:rsidR="00EA2F00" w:rsidRPr="00E57179" w:rsidRDefault="00EA2F00" w:rsidP="00EA4EC3">
      <w:pPr>
        <w:rPr>
          <w:sz w:val="24"/>
          <w:szCs w:val="24"/>
          <w:lang w:val="it-IT"/>
        </w:rPr>
      </w:pPr>
    </w:p>
    <w:p w14:paraId="1D418C99" w14:textId="77777777" w:rsidR="006670A6" w:rsidRPr="00E57179" w:rsidRDefault="006670A6" w:rsidP="00EA4EC3">
      <w:pPr>
        <w:rPr>
          <w:b/>
          <w:sz w:val="24"/>
          <w:szCs w:val="24"/>
          <w:lang w:val="it-IT"/>
        </w:rPr>
      </w:pPr>
    </w:p>
    <w:p w14:paraId="76BB8CA4" w14:textId="77777777" w:rsidR="006670A6" w:rsidRPr="00E57179" w:rsidRDefault="006670A6" w:rsidP="00EA4EC3">
      <w:pPr>
        <w:rPr>
          <w:b/>
          <w:sz w:val="24"/>
          <w:szCs w:val="24"/>
          <w:lang w:val="it-IT"/>
        </w:rPr>
      </w:pPr>
    </w:p>
    <w:p w14:paraId="140F5F39" w14:textId="77777777" w:rsidR="006670A6" w:rsidRPr="00E57179" w:rsidRDefault="006670A6" w:rsidP="00EA4EC3">
      <w:pPr>
        <w:rPr>
          <w:b/>
          <w:sz w:val="24"/>
          <w:szCs w:val="24"/>
          <w:lang w:val="it-IT"/>
        </w:rPr>
      </w:pPr>
    </w:p>
    <w:p w14:paraId="2CC4DA0F" w14:textId="77777777" w:rsidR="006670A6" w:rsidRPr="00E57179" w:rsidRDefault="006670A6" w:rsidP="00EA4EC3">
      <w:pPr>
        <w:rPr>
          <w:b/>
          <w:sz w:val="24"/>
          <w:szCs w:val="24"/>
          <w:lang w:val="it-IT"/>
        </w:rPr>
      </w:pPr>
    </w:p>
    <w:p w14:paraId="16EE4ED0" w14:textId="77777777" w:rsidR="006670A6" w:rsidRPr="00E57179" w:rsidRDefault="006670A6" w:rsidP="00EA4EC3">
      <w:pPr>
        <w:rPr>
          <w:b/>
          <w:sz w:val="24"/>
          <w:szCs w:val="24"/>
          <w:lang w:val="it-IT"/>
        </w:rPr>
      </w:pPr>
    </w:p>
    <w:p w14:paraId="4F52417A" w14:textId="77777777" w:rsidR="00E966FE" w:rsidRPr="00F1600E" w:rsidRDefault="00EA2F00" w:rsidP="00EA4EC3">
      <w:pPr>
        <w:rPr>
          <w:szCs w:val="24"/>
        </w:rPr>
      </w:pPr>
      <w:r>
        <w:rPr>
          <w:b/>
          <w:sz w:val="24"/>
          <w:szCs w:val="24"/>
        </w:rPr>
        <w:lastRenderedPageBreak/>
        <w:t>EXTRA C</w:t>
      </w:r>
      <w:r w:rsidRPr="00EA2F00">
        <w:rPr>
          <w:b/>
          <w:sz w:val="24"/>
          <w:szCs w:val="24"/>
        </w:rPr>
        <w:t>RED</w:t>
      </w:r>
      <w:r>
        <w:rPr>
          <w:b/>
          <w:sz w:val="24"/>
          <w:szCs w:val="24"/>
        </w:rPr>
        <w:t xml:space="preserve">IT </w:t>
      </w:r>
      <w:r w:rsidRPr="00EA2F00">
        <w:rPr>
          <w:b/>
          <w:sz w:val="24"/>
          <w:szCs w:val="24"/>
        </w:rPr>
        <w:t>Q</w:t>
      </w:r>
      <w:r>
        <w:rPr>
          <w:b/>
          <w:sz w:val="24"/>
          <w:szCs w:val="24"/>
        </w:rPr>
        <w:t>2</w:t>
      </w:r>
      <w:r>
        <w:rPr>
          <w:sz w:val="24"/>
          <w:szCs w:val="24"/>
        </w:rPr>
        <w:t xml:space="preserve">. </w:t>
      </w:r>
      <w:r w:rsidRPr="00F1600E">
        <w:rPr>
          <w:szCs w:val="24"/>
        </w:rPr>
        <w:t>What is the critical value for your chi-square test at the 0.05 significance level</w:t>
      </w:r>
      <w:r w:rsidR="0002361E">
        <w:rPr>
          <w:szCs w:val="24"/>
        </w:rPr>
        <w:t xml:space="preserve">? </w:t>
      </w:r>
      <w:r w:rsidRPr="00F1600E">
        <w:rPr>
          <w:szCs w:val="24"/>
        </w:rPr>
        <w:t xml:space="preserve"> (Value only; 1 </w:t>
      </w:r>
      <w:r w:rsidR="00F1600E" w:rsidRPr="00F1600E">
        <w:rPr>
          <w:szCs w:val="24"/>
        </w:rPr>
        <w:t xml:space="preserve">EC </w:t>
      </w:r>
      <w:proofErr w:type="spellStart"/>
      <w:r w:rsidRPr="00F1600E">
        <w:rPr>
          <w:szCs w:val="24"/>
        </w:rPr>
        <w:t>pt</w:t>
      </w:r>
      <w:proofErr w:type="spellEnd"/>
      <w:r w:rsidRPr="00F1600E">
        <w:rPr>
          <w:szCs w:val="24"/>
        </w:rPr>
        <w:t>)</w:t>
      </w:r>
    </w:p>
    <w:p w14:paraId="21A6BCD7" w14:textId="77777777" w:rsidR="00E966FE" w:rsidRDefault="00EA2F00" w:rsidP="00EA4EC3">
      <w:pPr>
        <w:rPr>
          <w:sz w:val="24"/>
          <w:szCs w:val="24"/>
        </w:rPr>
      </w:pPr>
      <w:r w:rsidRPr="00EA2F00">
        <w:rPr>
          <w:noProof/>
          <w:sz w:val="24"/>
          <w:szCs w:val="24"/>
        </w:rPr>
        <w:drawing>
          <wp:inline distT="0" distB="0" distL="0" distR="0" wp14:anchorId="7125B2FE" wp14:editId="4E50AF29">
            <wp:extent cx="4029075" cy="2594623"/>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046824" cy="2606053"/>
                    </a:xfrm>
                    <a:prstGeom prst="rect">
                      <a:avLst/>
                    </a:prstGeom>
                  </pic:spPr>
                </pic:pic>
              </a:graphicData>
            </a:graphic>
          </wp:inline>
        </w:drawing>
      </w:r>
    </w:p>
    <w:p w14:paraId="14A73D94" w14:textId="77777777" w:rsidR="00F72568" w:rsidRPr="00EA2F00" w:rsidRDefault="00EA2F00" w:rsidP="00EA4EC3">
      <w:pPr>
        <w:rPr>
          <w:color w:val="FF0000"/>
          <w:sz w:val="24"/>
          <w:szCs w:val="24"/>
        </w:rPr>
      </w:pPr>
      <w:r w:rsidRPr="00EA2F00">
        <w:rPr>
          <w:color w:val="FF0000"/>
          <w:sz w:val="24"/>
          <w:szCs w:val="24"/>
        </w:rPr>
        <w:t>3.841</w:t>
      </w:r>
    </w:p>
    <w:p w14:paraId="6EF21674" w14:textId="77777777" w:rsidR="00EA2F00" w:rsidRDefault="00EA2F00" w:rsidP="00EA4EC3">
      <w:pPr>
        <w:rPr>
          <w:sz w:val="24"/>
          <w:szCs w:val="24"/>
        </w:rPr>
      </w:pPr>
    </w:p>
    <w:p w14:paraId="5854491D" w14:textId="77777777" w:rsidR="00EA2F00" w:rsidRPr="00F1600E" w:rsidRDefault="00EA2F00" w:rsidP="00EA2F00">
      <w:pPr>
        <w:rPr>
          <w:szCs w:val="24"/>
        </w:rPr>
      </w:pPr>
      <w:r>
        <w:rPr>
          <w:b/>
          <w:sz w:val="24"/>
          <w:szCs w:val="24"/>
        </w:rPr>
        <w:t>EXTRA C</w:t>
      </w:r>
      <w:r w:rsidRPr="00EA2F00">
        <w:rPr>
          <w:b/>
          <w:sz w:val="24"/>
          <w:szCs w:val="24"/>
        </w:rPr>
        <w:t>RED</w:t>
      </w:r>
      <w:r>
        <w:rPr>
          <w:b/>
          <w:sz w:val="24"/>
          <w:szCs w:val="24"/>
        </w:rPr>
        <w:t xml:space="preserve">IT </w:t>
      </w:r>
      <w:r w:rsidRPr="00EA2F00">
        <w:rPr>
          <w:b/>
          <w:sz w:val="24"/>
          <w:szCs w:val="24"/>
        </w:rPr>
        <w:t>Q</w:t>
      </w:r>
      <w:r w:rsidR="0002361E">
        <w:rPr>
          <w:b/>
          <w:sz w:val="24"/>
          <w:szCs w:val="24"/>
        </w:rPr>
        <w:t>2</w:t>
      </w:r>
      <w:r>
        <w:rPr>
          <w:sz w:val="24"/>
          <w:szCs w:val="24"/>
        </w:rPr>
        <w:t xml:space="preserve">. </w:t>
      </w:r>
      <w:r w:rsidRPr="00F1600E">
        <w:rPr>
          <w:szCs w:val="24"/>
        </w:rPr>
        <w:t>Do you reject or fail to reject the null hypothesis based on the answers to ECQ1 and ECQ2 above?</w:t>
      </w:r>
      <w:r w:rsidR="00F1600E" w:rsidRPr="00F1600E">
        <w:rPr>
          <w:szCs w:val="24"/>
        </w:rPr>
        <w:t xml:space="preserve"> (Short answer; 1 EC </w:t>
      </w:r>
      <w:proofErr w:type="spellStart"/>
      <w:r w:rsidR="00F1600E" w:rsidRPr="00F1600E">
        <w:rPr>
          <w:szCs w:val="24"/>
        </w:rPr>
        <w:t>pt</w:t>
      </w:r>
      <w:proofErr w:type="spellEnd"/>
      <w:r w:rsidR="00F1600E" w:rsidRPr="00F1600E">
        <w:rPr>
          <w:szCs w:val="24"/>
        </w:rPr>
        <w:t>)</w:t>
      </w:r>
    </w:p>
    <w:p w14:paraId="3485C9CF" w14:textId="77777777" w:rsidR="00EA2F00" w:rsidRPr="00F1600E" w:rsidRDefault="00EA2F00" w:rsidP="00EA2F00">
      <w:pPr>
        <w:rPr>
          <w:szCs w:val="24"/>
        </w:rPr>
      </w:pPr>
      <w:r w:rsidRPr="00F1600E">
        <w:rPr>
          <w:color w:val="FF0000"/>
          <w:szCs w:val="24"/>
        </w:rPr>
        <w:t>Reject</w:t>
      </w:r>
    </w:p>
    <w:sectPr w:rsidR="00EA2F00" w:rsidRPr="00F1600E" w:rsidSect="0009595E">
      <w:footerReference w:type="default" r:id="rId26"/>
      <w:pgSz w:w="12240" w:h="15840" w:code="1"/>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ndy King" w:date="2019-10-31T21:42:00Z" w:initials="RK">
    <w:p w14:paraId="594E37C0" w14:textId="28BDA18F" w:rsidR="00E57179" w:rsidRDefault="00E5717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4E37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4E37C0" w16cid:durableId="2165D3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10E87" w14:textId="77777777" w:rsidR="00D378C1" w:rsidRDefault="00D378C1" w:rsidP="0009595E">
      <w:r>
        <w:separator/>
      </w:r>
    </w:p>
  </w:endnote>
  <w:endnote w:type="continuationSeparator" w:id="0">
    <w:p w14:paraId="1629F300" w14:textId="77777777" w:rsidR="00D378C1" w:rsidRDefault="00D378C1" w:rsidP="0009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109871"/>
      <w:docPartObj>
        <w:docPartGallery w:val="Page Numbers (Bottom of Page)"/>
        <w:docPartUnique/>
      </w:docPartObj>
    </w:sdtPr>
    <w:sdtEndPr>
      <w:rPr>
        <w:noProof/>
      </w:rPr>
    </w:sdtEndPr>
    <w:sdtContent>
      <w:p w14:paraId="3C5A3676" w14:textId="77777777" w:rsidR="0009595E" w:rsidRDefault="0009595E">
        <w:pPr>
          <w:pStyle w:val="Footer"/>
        </w:pPr>
        <w:r>
          <w:fldChar w:fldCharType="begin"/>
        </w:r>
        <w:r>
          <w:instrText xml:space="preserve"> PAGE   \* MERGEFORMAT </w:instrText>
        </w:r>
        <w:r>
          <w:fldChar w:fldCharType="separate"/>
        </w:r>
        <w:r w:rsidR="005A4C27">
          <w:rPr>
            <w:noProof/>
          </w:rPr>
          <w:t>1</w:t>
        </w:r>
        <w:r>
          <w:rPr>
            <w:noProof/>
          </w:rPr>
          <w:fldChar w:fldCharType="end"/>
        </w:r>
      </w:p>
    </w:sdtContent>
  </w:sdt>
  <w:p w14:paraId="6BE814F2" w14:textId="77777777" w:rsidR="0009595E" w:rsidRDefault="00095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B898F" w14:textId="77777777" w:rsidR="00D378C1" w:rsidRDefault="00D378C1" w:rsidP="0009595E">
      <w:r>
        <w:separator/>
      </w:r>
    </w:p>
  </w:footnote>
  <w:footnote w:type="continuationSeparator" w:id="0">
    <w:p w14:paraId="3D2A70FC" w14:textId="77777777" w:rsidR="00D378C1" w:rsidRDefault="00D378C1" w:rsidP="00095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A5D"/>
    <w:multiLevelType w:val="hybridMultilevel"/>
    <w:tmpl w:val="BB181E40"/>
    <w:lvl w:ilvl="0" w:tplc="41E086D2">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A528A"/>
    <w:multiLevelType w:val="hybridMultilevel"/>
    <w:tmpl w:val="8C2A8A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B246BA"/>
    <w:multiLevelType w:val="hybridMultilevel"/>
    <w:tmpl w:val="06343B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1D37315"/>
    <w:multiLevelType w:val="hybridMultilevel"/>
    <w:tmpl w:val="E53E1316"/>
    <w:lvl w:ilvl="0" w:tplc="63D8AF3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C239C"/>
    <w:multiLevelType w:val="hybridMultilevel"/>
    <w:tmpl w:val="DF6EF9C4"/>
    <w:lvl w:ilvl="0" w:tplc="BFDC0F36">
      <w:start w:val="1"/>
      <w:numFmt w:val="decimal"/>
      <w:lvlText w:val="(%1)"/>
      <w:lvlJc w:val="left"/>
      <w:pPr>
        <w:tabs>
          <w:tab w:val="num" w:pos="420"/>
        </w:tabs>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9C25E40"/>
    <w:multiLevelType w:val="hybridMultilevel"/>
    <w:tmpl w:val="28EEBB1A"/>
    <w:lvl w:ilvl="0" w:tplc="4D6A6F0E">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31FD3"/>
    <w:multiLevelType w:val="hybridMultilevel"/>
    <w:tmpl w:val="26562F84"/>
    <w:lvl w:ilvl="0" w:tplc="4760797C">
      <w:start w:val="1"/>
      <w:numFmt w:val="bullet"/>
      <w:lvlText w:val=""/>
      <w:lvlJc w:val="left"/>
      <w:pPr>
        <w:tabs>
          <w:tab w:val="num" w:pos="720"/>
        </w:tabs>
        <w:ind w:left="720" w:hanging="360"/>
      </w:pPr>
      <w:rPr>
        <w:rFonts w:ascii="Wingdings" w:hAnsi="Wingdings" w:hint="default"/>
      </w:rPr>
    </w:lvl>
    <w:lvl w:ilvl="1" w:tplc="D9646E4A">
      <w:start w:val="1"/>
      <w:numFmt w:val="lowerLetter"/>
      <w:lvlText w:val="%2."/>
      <w:lvlJc w:val="left"/>
      <w:pPr>
        <w:tabs>
          <w:tab w:val="num" w:pos="1440"/>
        </w:tabs>
        <w:ind w:left="1440" w:hanging="360"/>
      </w:pPr>
      <w:rPr>
        <w:rFonts w:asciiTheme="minorHAnsi" w:eastAsiaTheme="minorHAnsi" w:hAnsiTheme="minorHAnsi" w:cstheme="minorBidi"/>
      </w:rPr>
    </w:lvl>
    <w:lvl w:ilvl="2" w:tplc="2D8A7508">
      <w:start w:val="1"/>
      <w:numFmt w:val="lowerLetter"/>
      <w:lvlText w:val="(%3)"/>
      <w:lvlJc w:val="left"/>
      <w:pPr>
        <w:ind w:left="2160" w:hanging="360"/>
      </w:pPr>
      <w:rPr>
        <w:rFonts w:hint="default"/>
        <w:color w:val="FF0000"/>
      </w:rPr>
    </w:lvl>
    <w:lvl w:ilvl="3" w:tplc="AFAE2174" w:tentative="1">
      <w:start w:val="1"/>
      <w:numFmt w:val="bullet"/>
      <w:lvlText w:val=""/>
      <w:lvlJc w:val="left"/>
      <w:pPr>
        <w:tabs>
          <w:tab w:val="num" w:pos="2880"/>
        </w:tabs>
        <w:ind w:left="2880" w:hanging="360"/>
      </w:pPr>
      <w:rPr>
        <w:rFonts w:ascii="Wingdings" w:hAnsi="Wingdings" w:hint="default"/>
      </w:rPr>
    </w:lvl>
    <w:lvl w:ilvl="4" w:tplc="D8140790" w:tentative="1">
      <w:start w:val="1"/>
      <w:numFmt w:val="bullet"/>
      <w:lvlText w:val=""/>
      <w:lvlJc w:val="left"/>
      <w:pPr>
        <w:tabs>
          <w:tab w:val="num" w:pos="3600"/>
        </w:tabs>
        <w:ind w:left="3600" w:hanging="360"/>
      </w:pPr>
      <w:rPr>
        <w:rFonts w:ascii="Wingdings" w:hAnsi="Wingdings" w:hint="default"/>
      </w:rPr>
    </w:lvl>
    <w:lvl w:ilvl="5" w:tplc="9DD216C0" w:tentative="1">
      <w:start w:val="1"/>
      <w:numFmt w:val="bullet"/>
      <w:lvlText w:val=""/>
      <w:lvlJc w:val="left"/>
      <w:pPr>
        <w:tabs>
          <w:tab w:val="num" w:pos="4320"/>
        </w:tabs>
        <w:ind w:left="4320" w:hanging="360"/>
      </w:pPr>
      <w:rPr>
        <w:rFonts w:ascii="Wingdings" w:hAnsi="Wingdings" w:hint="default"/>
      </w:rPr>
    </w:lvl>
    <w:lvl w:ilvl="6" w:tplc="4232038A" w:tentative="1">
      <w:start w:val="1"/>
      <w:numFmt w:val="bullet"/>
      <w:lvlText w:val=""/>
      <w:lvlJc w:val="left"/>
      <w:pPr>
        <w:tabs>
          <w:tab w:val="num" w:pos="5040"/>
        </w:tabs>
        <w:ind w:left="5040" w:hanging="360"/>
      </w:pPr>
      <w:rPr>
        <w:rFonts w:ascii="Wingdings" w:hAnsi="Wingdings" w:hint="default"/>
      </w:rPr>
    </w:lvl>
    <w:lvl w:ilvl="7" w:tplc="3314E228" w:tentative="1">
      <w:start w:val="1"/>
      <w:numFmt w:val="bullet"/>
      <w:lvlText w:val=""/>
      <w:lvlJc w:val="left"/>
      <w:pPr>
        <w:tabs>
          <w:tab w:val="num" w:pos="5760"/>
        </w:tabs>
        <w:ind w:left="5760" w:hanging="360"/>
      </w:pPr>
      <w:rPr>
        <w:rFonts w:ascii="Wingdings" w:hAnsi="Wingdings" w:hint="default"/>
      </w:rPr>
    </w:lvl>
    <w:lvl w:ilvl="8" w:tplc="DC6A51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7210D8"/>
    <w:multiLevelType w:val="hybridMultilevel"/>
    <w:tmpl w:val="20B2A04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C63AF"/>
    <w:multiLevelType w:val="hybridMultilevel"/>
    <w:tmpl w:val="FB78EA7E"/>
    <w:lvl w:ilvl="0" w:tplc="04090001">
      <w:start w:val="1"/>
      <w:numFmt w:val="bullet"/>
      <w:lvlText w:val=""/>
      <w:lvlJc w:val="left"/>
      <w:pPr>
        <w:tabs>
          <w:tab w:val="num" w:pos="783"/>
        </w:tabs>
        <w:ind w:left="78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23303AA"/>
    <w:multiLevelType w:val="hybridMultilevel"/>
    <w:tmpl w:val="6324E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4421F"/>
    <w:multiLevelType w:val="hybridMultilevel"/>
    <w:tmpl w:val="A1EC66A2"/>
    <w:lvl w:ilvl="0" w:tplc="D6A8A9A0">
      <w:start w:val="1"/>
      <w:numFmt w:val="bullet"/>
      <w:lvlText w:val="•"/>
      <w:lvlJc w:val="left"/>
      <w:pPr>
        <w:tabs>
          <w:tab w:val="num" w:pos="720"/>
        </w:tabs>
        <w:ind w:left="720" w:hanging="360"/>
      </w:pPr>
      <w:rPr>
        <w:rFonts w:ascii="Arial" w:hAnsi="Arial" w:hint="default"/>
      </w:rPr>
    </w:lvl>
    <w:lvl w:ilvl="1" w:tplc="E3AE322A" w:tentative="1">
      <w:start w:val="1"/>
      <w:numFmt w:val="bullet"/>
      <w:lvlText w:val="•"/>
      <w:lvlJc w:val="left"/>
      <w:pPr>
        <w:tabs>
          <w:tab w:val="num" w:pos="1440"/>
        </w:tabs>
        <w:ind w:left="1440" w:hanging="360"/>
      </w:pPr>
      <w:rPr>
        <w:rFonts w:ascii="Arial" w:hAnsi="Arial" w:hint="default"/>
      </w:rPr>
    </w:lvl>
    <w:lvl w:ilvl="2" w:tplc="D9E6E372" w:tentative="1">
      <w:start w:val="1"/>
      <w:numFmt w:val="bullet"/>
      <w:lvlText w:val="•"/>
      <w:lvlJc w:val="left"/>
      <w:pPr>
        <w:tabs>
          <w:tab w:val="num" w:pos="2160"/>
        </w:tabs>
        <w:ind w:left="2160" w:hanging="360"/>
      </w:pPr>
      <w:rPr>
        <w:rFonts w:ascii="Arial" w:hAnsi="Arial" w:hint="default"/>
      </w:rPr>
    </w:lvl>
    <w:lvl w:ilvl="3" w:tplc="1D268B44" w:tentative="1">
      <w:start w:val="1"/>
      <w:numFmt w:val="bullet"/>
      <w:lvlText w:val="•"/>
      <w:lvlJc w:val="left"/>
      <w:pPr>
        <w:tabs>
          <w:tab w:val="num" w:pos="2880"/>
        </w:tabs>
        <w:ind w:left="2880" w:hanging="360"/>
      </w:pPr>
      <w:rPr>
        <w:rFonts w:ascii="Arial" w:hAnsi="Arial" w:hint="default"/>
      </w:rPr>
    </w:lvl>
    <w:lvl w:ilvl="4" w:tplc="1F3A422C" w:tentative="1">
      <w:start w:val="1"/>
      <w:numFmt w:val="bullet"/>
      <w:lvlText w:val="•"/>
      <w:lvlJc w:val="left"/>
      <w:pPr>
        <w:tabs>
          <w:tab w:val="num" w:pos="3600"/>
        </w:tabs>
        <w:ind w:left="3600" w:hanging="360"/>
      </w:pPr>
      <w:rPr>
        <w:rFonts w:ascii="Arial" w:hAnsi="Arial" w:hint="default"/>
      </w:rPr>
    </w:lvl>
    <w:lvl w:ilvl="5" w:tplc="1EF4DEB0" w:tentative="1">
      <w:start w:val="1"/>
      <w:numFmt w:val="bullet"/>
      <w:lvlText w:val="•"/>
      <w:lvlJc w:val="left"/>
      <w:pPr>
        <w:tabs>
          <w:tab w:val="num" w:pos="4320"/>
        </w:tabs>
        <w:ind w:left="4320" w:hanging="360"/>
      </w:pPr>
      <w:rPr>
        <w:rFonts w:ascii="Arial" w:hAnsi="Arial" w:hint="default"/>
      </w:rPr>
    </w:lvl>
    <w:lvl w:ilvl="6" w:tplc="8A787EB0" w:tentative="1">
      <w:start w:val="1"/>
      <w:numFmt w:val="bullet"/>
      <w:lvlText w:val="•"/>
      <w:lvlJc w:val="left"/>
      <w:pPr>
        <w:tabs>
          <w:tab w:val="num" w:pos="5040"/>
        </w:tabs>
        <w:ind w:left="5040" w:hanging="360"/>
      </w:pPr>
      <w:rPr>
        <w:rFonts w:ascii="Arial" w:hAnsi="Arial" w:hint="default"/>
      </w:rPr>
    </w:lvl>
    <w:lvl w:ilvl="7" w:tplc="A914F888" w:tentative="1">
      <w:start w:val="1"/>
      <w:numFmt w:val="bullet"/>
      <w:lvlText w:val="•"/>
      <w:lvlJc w:val="left"/>
      <w:pPr>
        <w:tabs>
          <w:tab w:val="num" w:pos="5760"/>
        </w:tabs>
        <w:ind w:left="5760" w:hanging="360"/>
      </w:pPr>
      <w:rPr>
        <w:rFonts w:ascii="Arial" w:hAnsi="Arial" w:hint="default"/>
      </w:rPr>
    </w:lvl>
    <w:lvl w:ilvl="8" w:tplc="28B2A1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FB2F5D"/>
    <w:multiLevelType w:val="hybridMultilevel"/>
    <w:tmpl w:val="59FA2D3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31C447F"/>
    <w:multiLevelType w:val="hybridMultilevel"/>
    <w:tmpl w:val="8BD63BB6"/>
    <w:lvl w:ilvl="0" w:tplc="A0EE5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0A2D0A"/>
    <w:multiLevelType w:val="hybridMultilevel"/>
    <w:tmpl w:val="E54C4104"/>
    <w:lvl w:ilvl="0" w:tplc="92926050">
      <w:start w:val="1"/>
      <w:numFmt w:val="lowerLetter"/>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F861BC9"/>
    <w:multiLevelType w:val="hybridMultilevel"/>
    <w:tmpl w:val="8E98F1E0"/>
    <w:lvl w:ilvl="0" w:tplc="98043A8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55A8499A"/>
    <w:multiLevelType w:val="hybridMultilevel"/>
    <w:tmpl w:val="87182A30"/>
    <w:lvl w:ilvl="0" w:tplc="7F961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656D04"/>
    <w:multiLevelType w:val="hybridMultilevel"/>
    <w:tmpl w:val="FB769224"/>
    <w:lvl w:ilvl="0" w:tplc="FC5E6470">
      <w:start w:val="1"/>
      <w:numFmt w:val="bullet"/>
      <w:lvlText w:val="•"/>
      <w:lvlJc w:val="left"/>
      <w:pPr>
        <w:tabs>
          <w:tab w:val="num" w:pos="630"/>
        </w:tabs>
        <w:ind w:left="630" w:hanging="360"/>
      </w:pPr>
      <w:rPr>
        <w:rFonts w:ascii="Arial" w:hAnsi="Arial" w:hint="default"/>
      </w:rPr>
    </w:lvl>
    <w:lvl w:ilvl="1" w:tplc="941C79AE" w:tentative="1">
      <w:start w:val="1"/>
      <w:numFmt w:val="bullet"/>
      <w:lvlText w:val="•"/>
      <w:lvlJc w:val="left"/>
      <w:pPr>
        <w:tabs>
          <w:tab w:val="num" w:pos="1350"/>
        </w:tabs>
        <w:ind w:left="1350" w:hanging="360"/>
      </w:pPr>
      <w:rPr>
        <w:rFonts w:ascii="Arial" w:hAnsi="Arial" w:hint="default"/>
      </w:rPr>
    </w:lvl>
    <w:lvl w:ilvl="2" w:tplc="7D94FEF6" w:tentative="1">
      <w:start w:val="1"/>
      <w:numFmt w:val="bullet"/>
      <w:lvlText w:val="•"/>
      <w:lvlJc w:val="left"/>
      <w:pPr>
        <w:tabs>
          <w:tab w:val="num" w:pos="2070"/>
        </w:tabs>
        <w:ind w:left="2070" w:hanging="360"/>
      </w:pPr>
      <w:rPr>
        <w:rFonts w:ascii="Arial" w:hAnsi="Arial" w:hint="default"/>
      </w:rPr>
    </w:lvl>
    <w:lvl w:ilvl="3" w:tplc="AFD624B8" w:tentative="1">
      <w:start w:val="1"/>
      <w:numFmt w:val="bullet"/>
      <w:lvlText w:val="•"/>
      <w:lvlJc w:val="left"/>
      <w:pPr>
        <w:tabs>
          <w:tab w:val="num" w:pos="2790"/>
        </w:tabs>
        <w:ind w:left="2790" w:hanging="360"/>
      </w:pPr>
      <w:rPr>
        <w:rFonts w:ascii="Arial" w:hAnsi="Arial" w:hint="default"/>
      </w:rPr>
    </w:lvl>
    <w:lvl w:ilvl="4" w:tplc="08E81158" w:tentative="1">
      <w:start w:val="1"/>
      <w:numFmt w:val="bullet"/>
      <w:lvlText w:val="•"/>
      <w:lvlJc w:val="left"/>
      <w:pPr>
        <w:tabs>
          <w:tab w:val="num" w:pos="3510"/>
        </w:tabs>
        <w:ind w:left="3510" w:hanging="360"/>
      </w:pPr>
      <w:rPr>
        <w:rFonts w:ascii="Arial" w:hAnsi="Arial" w:hint="default"/>
      </w:rPr>
    </w:lvl>
    <w:lvl w:ilvl="5" w:tplc="E0387A84" w:tentative="1">
      <w:start w:val="1"/>
      <w:numFmt w:val="bullet"/>
      <w:lvlText w:val="•"/>
      <w:lvlJc w:val="left"/>
      <w:pPr>
        <w:tabs>
          <w:tab w:val="num" w:pos="4230"/>
        </w:tabs>
        <w:ind w:left="4230" w:hanging="360"/>
      </w:pPr>
      <w:rPr>
        <w:rFonts w:ascii="Arial" w:hAnsi="Arial" w:hint="default"/>
      </w:rPr>
    </w:lvl>
    <w:lvl w:ilvl="6" w:tplc="95545262" w:tentative="1">
      <w:start w:val="1"/>
      <w:numFmt w:val="bullet"/>
      <w:lvlText w:val="•"/>
      <w:lvlJc w:val="left"/>
      <w:pPr>
        <w:tabs>
          <w:tab w:val="num" w:pos="4950"/>
        </w:tabs>
        <w:ind w:left="4950" w:hanging="360"/>
      </w:pPr>
      <w:rPr>
        <w:rFonts w:ascii="Arial" w:hAnsi="Arial" w:hint="default"/>
      </w:rPr>
    </w:lvl>
    <w:lvl w:ilvl="7" w:tplc="F83CCFBC" w:tentative="1">
      <w:start w:val="1"/>
      <w:numFmt w:val="bullet"/>
      <w:lvlText w:val="•"/>
      <w:lvlJc w:val="left"/>
      <w:pPr>
        <w:tabs>
          <w:tab w:val="num" w:pos="5670"/>
        </w:tabs>
        <w:ind w:left="5670" w:hanging="360"/>
      </w:pPr>
      <w:rPr>
        <w:rFonts w:ascii="Arial" w:hAnsi="Arial" w:hint="default"/>
      </w:rPr>
    </w:lvl>
    <w:lvl w:ilvl="8" w:tplc="F5CAFAF0" w:tentative="1">
      <w:start w:val="1"/>
      <w:numFmt w:val="bullet"/>
      <w:lvlText w:val="•"/>
      <w:lvlJc w:val="left"/>
      <w:pPr>
        <w:tabs>
          <w:tab w:val="num" w:pos="6390"/>
        </w:tabs>
        <w:ind w:left="6390" w:hanging="360"/>
      </w:pPr>
      <w:rPr>
        <w:rFonts w:ascii="Arial" w:hAnsi="Arial" w:hint="default"/>
      </w:rPr>
    </w:lvl>
  </w:abstractNum>
  <w:abstractNum w:abstractNumId="17" w15:restartNumberingAfterBreak="0">
    <w:nsid w:val="5C25349D"/>
    <w:multiLevelType w:val="hybridMultilevel"/>
    <w:tmpl w:val="65ACD148"/>
    <w:lvl w:ilvl="0" w:tplc="AFD89E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826272"/>
    <w:multiLevelType w:val="hybridMultilevel"/>
    <w:tmpl w:val="E1FC2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52B3E"/>
    <w:multiLevelType w:val="hybridMultilevel"/>
    <w:tmpl w:val="71A06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F37CAF"/>
    <w:multiLevelType w:val="hybridMultilevel"/>
    <w:tmpl w:val="24285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D448A"/>
    <w:multiLevelType w:val="hybridMultilevel"/>
    <w:tmpl w:val="572E03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1994827"/>
    <w:multiLevelType w:val="hybridMultilevel"/>
    <w:tmpl w:val="F96AD9D0"/>
    <w:lvl w:ilvl="0" w:tplc="1494F202">
      <w:start w:val="1"/>
      <w:numFmt w:val="lowerLetter"/>
      <w:pStyle w:val="mcq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481235"/>
    <w:multiLevelType w:val="hybridMultilevel"/>
    <w:tmpl w:val="19F420AC"/>
    <w:lvl w:ilvl="0" w:tplc="A42A4A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65418B"/>
    <w:multiLevelType w:val="hybridMultilevel"/>
    <w:tmpl w:val="29364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8"/>
  </w:num>
  <w:num w:numId="8">
    <w:abstractNumId w:val="6"/>
  </w:num>
  <w:num w:numId="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num>
  <w:num w:numId="12">
    <w:abstractNumId w:val="10"/>
  </w:num>
  <w:num w:numId="13">
    <w:abstractNumId w:val="13"/>
  </w:num>
  <w:num w:numId="14">
    <w:abstractNumId w:val="17"/>
  </w:num>
  <w:num w:numId="15">
    <w:abstractNumId w:val="14"/>
  </w:num>
  <w:num w:numId="16">
    <w:abstractNumId w:val="5"/>
  </w:num>
  <w:num w:numId="17">
    <w:abstractNumId w:val="7"/>
  </w:num>
  <w:num w:numId="18">
    <w:abstractNumId w:val="20"/>
  </w:num>
  <w:num w:numId="19">
    <w:abstractNumId w:val="0"/>
  </w:num>
  <w:num w:numId="20">
    <w:abstractNumId w:val="15"/>
  </w:num>
  <w:num w:numId="21">
    <w:abstractNumId w:val="3"/>
  </w:num>
  <w:num w:numId="22">
    <w:abstractNumId w:val="23"/>
  </w:num>
  <w:num w:numId="23">
    <w:abstractNumId w:val="12"/>
  </w:num>
  <w:num w:numId="24">
    <w:abstractNumId w:val="24"/>
  </w:num>
  <w:num w:numId="2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King">
    <w15:presenceInfo w15:providerId="Windows Live" w15:userId="2a4dd154c159c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7A0"/>
    <w:rsid w:val="00012016"/>
    <w:rsid w:val="00012102"/>
    <w:rsid w:val="0002361E"/>
    <w:rsid w:val="0005436C"/>
    <w:rsid w:val="00084194"/>
    <w:rsid w:val="0009595E"/>
    <w:rsid w:val="000977A0"/>
    <w:rsid w:val="000C703C"/>
    <w:rsid w:val="000D2A90"/>
    <w:rsid w:val="000E7B89"/>
    <w:rsid w:val="000F2199"/>
    <w:rsid w:val="001046A8"/>
    <w:rsid w:val="00117477"/>
    <w:rsid w:val="00127CF4"/>
    <w:rsid w:val="00127E0B"/>
    <w:rsid w:val="00190572"/>
    <w:rsid w:val="001A03D8"/>
    <w:rsid w:val="001A7BDE"/>
    <w:rsid w:val="001C1814"/>
    <w:rsid w:val="001F0545"/>
    <w:rsid w:val="001F4627"/>
    <w:rsid w:val="00213C05"/>
    <w:rsid w:val="00216AD1"/>
    <w:rsid w:val="0022522C"/>
    <w:rsid w:val="00236722"/>
    <w:rsid w:val="00242741"/>
    <w:rsid w:val="00245781"/>
    <w:rsid w:val="002554C2"/>
    <w:rsid w:val="00283999"/>
    <w:rsid w:val="002A60D9"/>
    <w:rsid w:val="002A780D"/>
    <w:rsid w:val="002B0934"/>
    <w:rsid w:val="002C74BE"/>
    <w:rsid w:val="00304E5B"/>
    <w:rsid w:val="0031154D"/>
    <w:rsid w:val="003250F3"/>
    <w:rsid w:val="0035087A"/>
    <w:rsid w:val="00354EA6"/>
    <w:rsid w:val="0036183A"/>
    <w:rsid w:val="00375851"/>
    <w:rsid w:val="00386405"/>
    <w:rsid w:val="003A6886"/>
    <w:rsid w:val="003B7746"/>
    <w:rsid w:val="00410ADA"/>
    <w:rsid w:val="004229C8"/>
    <w:rsid w:val="004231C3"/>
    <w:rsid w:val="00433CFC"/>
    <w:rsid w:val="00456BEF"/>
    <w:rsid w:val="004A6457"/>
    <w:rsid w:val="004B6033"/>
    <w:rsid w:val="004D3215"/>
    <w:rsid w:val="004E69DC"/>
    <w:rsid w:val="005341C2"/>
    <w:rsid w:val="0053454E"/>
    <w:rsid w:val="005472A2"/>
    <w:rsid w:val="00550B7D"/>
    <w:rsid w:val="00563AE8"/>
    <w:rsid w:val="00587D4B"/>
    <w:rsid w:val="005A4C27"/>
    <w:rsid w:val="005C5635"/>
    <w:rsid w:val="005D5022"/>
    <w:rsid w:val="00603F85"/>
    <w:rsid w:val="00613653"/>
    <w:rsid w:val="00616DF1"/>
    <w:rsid w:val="006200D9"/>
    <w:rsid w:val="00623791"/>
    <w:rsid w:val="006670A6"/>
    <w:rsid w:val="00676B66"/>
    <w:rsid w:val="00694E15"/>
    <w:rsid w:val="006B3FFF"/>
    <w:rsid w:val="006C0CFB"/>
    <w:rsid w:val="006D751B"/>
    <w:rsid w:val="006E1125"/>
    <w:rsid w:val="00727C41"/>
    <w:rsid w:val="00732168"/>
    <w:rsid w:val="00780B6E"/>
    <w:rsid w:val="0078552B"/>
    <w:rsid w:val="00802D85"/>
    <w:rsid w:val="0080680D"/>
    <w:rsid w:val="008170EB"/>
    <w:rsid w:val="0085665E"/>
    <w:rsid w:val="008709CA"/>
    <w:rsid w:val="00880061"/>
    <w:rsid w:val="008B7E7A"/>
    <w:rsid w:val="008B7FDA"/>
    <w:rsid w:val="008E4BC2"/>
    <w:rsid w:val="008F3162"/>
    <w:rsid w:val="0090200E"/>
    <w:rsid w:val="00903731"/>
    <w:rsid w:val="009040BC"/>
    <w:rsid w:val="00907E1A"/>
    <w:rsid w:val="0092292F"/>
    <w:rsid w:val="0093734A"/>
    <w:rsid w:val="00963089"/>
    <w:rsid w:val="00990168"/>
    <w:rsid w:val="009C6528"/>
    <w:rsid w:val="00A01B0A"/>
    <w:rsid w:val="00A01C3A"/>
    <w:rsid w:val="00A10AA8"/>
    <w:rsid w:val="00A2365C"/>
    <w:rsid w:val="00A23977"/>
    <w:rsid w:val="00A30F1C"/>
    <w:rsid w:val="00A81682"/>
    <w:rsid w:val="00AA061B"/>
    <w:rsid w:val="00AE6040"/>
    <w:rsid w:val="00B078C6"/>
    <w:rsid w:val="00B23B95"/>
    <w:rsid w:val="00B32525"/>
    <w:rsid w:val="00BB1E99"/>
    <w:rsid w:val="00BB5F9A"/>
    <w:rsid w:val="00BE0565"/>
    <w:rsid w:val="00BE2CB4"/>
    <w:rsid w:val="00BE37DC"/>
    <w:rsid w:val="00BF552C"/>
    <w:rsid w:val="00C040C5"/>
    <w:rsid w:val="00C14A5B"/>
    <w:rsid w:val="00C243D9"/>
    <w:rsid w:val="00C550F4"/>
    <w:rsid w:val="00C73200"/>
    <w:rsid w:val="00C8156C"/>
    <w:rsid w:val="00C94363"/>
    <w:rsid w:val="00CC2B2A"/>
    <w:rsid w:val="00CF23D2"/>
    <w:rsid w:val="00CF6C46"/>
    <w:rsid w:val="00D378C1"/>
    <w:rsid w:val="00D45213"/>
    <w:rsid w:val="00D46BB8"/>
    <w:rsid w:val="00D66081"/>
    <w:rsid w:val="00D7533A"/>
    <w:rsid w:val="00D7764D"/>
    <w:rsid w:val="00D91AAF"/>
    <w:rsid w:val="00DB39CE"/>
    <w:rsid w:val="00DB7415"/>
    <w:rsid w:val="00DC5EC4"/>
    <w:rsid w:val="00E229C2"/>
    <w:rsid w:val="00E57179"/>
    <w:rsid w:val="00E966FE"/>
    <w:rsid w:val="00EA2945"/>
    <w:rsid w:val="00EA2F00"/>
    <w:rsid w:val="00EA4EC3"/>
    <w:rsid w:val="00EE0A22"/>
    <w:rsid w:val="00F15CCF"/>
    <w:rsid w:val="00F1600E"/>
    <w:rsid w:val="00F542FB"/>
    <w:rsid w:val="00F72568"/>
    <w:rsid w:val="00FA75B9"/>
    <w:rsid w:val="00FC00E4"/>
    <w:rsid w:val="00FC10BF"/>
    <w:rsid w:val="00FD5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6FA8D"/>
  <w15:docId w15:val="{5803CF63-1397-465D-8249-9D2B8C20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174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7DC"/>
    <w:rPr>
      <w:strike w:val="0"/>
      <w:dstrike w:val="0"/>
      <w:color w:val="05A9C5"/>
      <w:u w:val="none"/>
      <w:effect w:val="none"/>
    </w:rPr>
  </w:style>
  <w:style w:type="paragraph" w:styleId="ListParagraph">
    <w:name w:val="List Paragraph"/>
    <w:basedOn w:val="Normal"/>
    <w:uiPriority w:val="34"/>
    <w:qFormat/>
    <w:rsid w:val="00AE6040"/>
    <w:pPr>
      <w:ind w:left="720"/>
      <w:contextualSpacing/>
    </w:pPr>
  </w:style>
  <w:style w:type="paragraph" w:customStyle="1" w:styleId="Default">
    <w:name w:val="Default"/>
    <w:rsid w:val="00127CF4"/>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17477"/>
    <w:rPr>
      <w:rFonts w:ascii="Times New Roman" w:eastAsia="Times New Roman" w:hAnsi="Times New Roman" w:cs="Times New Roman"/>
      <w:b/>
      <w:bCs/>
      <w:sz w:val="27"/>
      <w:szCs w:val="27"/>
    </w:rPr>
  </w:style>
  <w:style w:type="paragraph" w:styleId="NormalWeb">
    <w:name w:val="Normal (Web)"/>
    <w:basedOn w:val="Normal"/>
    <w:uiPriority w:val="99"/>
    <w:unhideWhenUsed/>
    <w:rsid w:val="00117477"/>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200D9"/>
    <w:rPr>
      <w:color w:val="808080"/>
    </w:rPr>
  </w:style>
  <w:style w:type="paragraph" w:styleId="BalloonText">
    <w:name w:val="Balloon Text"/>
    <w:basedOn w:val="Normal"/>
    <w:link w:val="BalloonTextChar"/>
    <w:uiPriority w:val="99"/>
    <w:semiHidden/>
    <w:unhideWhenUsed/>
    <w:rsid w:val="00EE0A22"/>
    <w:rPr>
      <w:rFonts w:ascii="Tahoma" w:hAnsi="Tahoma" w:cs="Tahoma"/>
      <w:sz w:val="16"/>
      <w:szCs w:val="16"/>
    </w:rPr>
  </w:style>
  <w:style w:type="character" w:customStyle="1" w:styleId="BalloonTextChar">
    <w:name w:val="Balloon Text Char"/>
    <w:basedOn w:val="DefaultParagraphFont"/>
    <w:link w:val="BalloonText"/>
    <w:uiPriority w:val="99"/>
    <w:semiHidden/>
    <w:rsid w:val="00EE0A22"/>
    <w:rPr>
      <w:rFonts w:ascii="Tahoma" w:hAnsi="Tahoma" w:cs="Tahoma"/>
      <w:sz w:val="16"/>
      <w:szCs w:val="16"/>
    </w:rPr>
  </w:style>
  <w:style w:type="paragraph" w:customStyle="1" w:styleId="BodyA">
    <w:name w:val="Body A"/>
    <w:rsid w:val="009C6528"/>
    <w:pPr>
      <w:pBdr>
        <w:top w:val="nil"/>
        <w:left w:val="nil"/>
        <w:bottom w:val="nil"/>
        <w:right w:val="nil"/>
        <w:between w:val="nil"/>
        <w:bar w:val="nil"/>
      </w:pBdr>
    </w:pPr>
    <w:rPr>
      <w:rFonts w:ascii="Helvetica" w:eastAsia="Arial Unicode MS" w:hAnsi="Arial Unicode MS" w:cs="Arial Unicode MS"/>
      <w:color w:val="000000"/>
      <w:u w:color="000000"/>
      <w:bdr w:val="nil"/>
    </w:rPr>
  </w:style>
  <w:style w:type="paragraph" w:styleId="PlainText">
    <w:name w:val="Plain Text"/>
    <w:basedOn w:val="Normal"/>
    <w:link w:val="PlainTextChar"/>
    <w:uiPriority w:val="99"/>
    <w:semiHidden/>
    <w:unhideWhenUsed/>
    <w:rsid w:val="00B23B95"/>
    <w:rPr>
      <w:rFonts w:ascii="Calibri" w:hAnsi="Calibri"/>
      <w:szCs w:val="21"/>
    </w:rPr>
  </w:style>
  <w:style w:type="character" w:customStyle="1" w:styleId="PlainTextChar">
    <w:name w:val="Plain Text Char"/>
    <w:basedOn w:val="DefaultParagraphFont"/>
    <w:link w:val="PlainText"/>
    <w:uiPriority w:val="99"/>
    <w:semiHidden/>
    <w:rsid w:val="00B23B95"/>
    <w:rPr>
      <w:rFonts w:ascii="Calibri" w:hAnsi="Calibri"/>
      <w:szCs w:val="21"/>
    </w:rPr>
  </w:style>
  <w:style w:type="paragraph" w:customStyle="1" w:styleId="mcqlist">
    <w:name w:val="mcq list"/>
    <w:basedOn w:val="Normal"/>
    <w:qFormat/>
    <w:rsid w:val="00216AD1"/>
    <w:pPr>
      <w:numPr>
        <w:numId w:val="25"/>
      </w:numPr>
    </w:pPr>
    <w:rPr>
      <w:color w:val="000000"/>
      <w:szCs w:val="20"/>
      <w:lang w:val="en-GB" w:eastAsia="en-GB"/>
    </w:rPr>
  </w:style>
  <w:style w:type="paragraph" w:styleId="Header">
    <w:name w:val="header"/>
    <w:basedOn w:val="Normal"/>
    <w:link w:val="HeaderChar"/>
    <w:uiPriority w:val="99"/>
    <w:unhideWhenUsed/>
    <w:rsid w:val="0009595E"/>
    <w:pPr>
      <w:tabs>
        <w:tab w:val="center" w:pos="4680"/>
        <w:tab w:val="right" w:pos="9360"/>
      </w:tabs>
    </w:pPr>
  </w:style>
  <w:style w:type="character" w:customStyle="1" w:styleId="HeaderChar">
    <w:name w:val="Header Char"/>
    <w:basedOn w:val="DefaultParagraphFont"/>
    <w:link w:val="Header"/>
    <w:uiPriority w:val="99"/>
    <w:rsid w:val="0009595E"/>
  </w:style>
  <w:style w:type="paragraph" w:styleId="Footer">
    <w:name w:val="footer"/>
    <w:basedOn w:val="Normal"/>
    <w:link w:val="FooterChar"/>
    <w:uiPriority w:val="99"/>
    <w:unhideWhenUsed/>
    <w:rsid w:val="0009595E"/>
    <w:pPr>
      <w:tabs>
        <w:tab w:val="center" w:pos="4680"/>
        <w:tab w:val="right" w:pos="9360"/>
      </w:tabs>
    </w:pPr>
  </w:style>
  <w:style w:type="character" w:customStyle="1" w:styleId="FooterChar">
    <w:name w:val="Footer Char"/>
    <w:basedOn w:val="DefaultParagraphFont"/>
    <w:link w:val="Footer"/>
    <w:uiPriority w:val="99"/>
    <w:rsid w:val="0009595E"/>
  </w:style>
  <w:style w:type="character" w:styleId="CommentReference">
    <w:name w:val="annotation reference"/>
    <w:basedOn w:val="DefaultParagraphFont"/>
    <w:uiPriority w:val="99"/>
    <w:semiHidden/>
    <w:unhideWhenUsed/>
    <w:rsid w:val="00E57179"/>
    <w:rPr>
      <w:sz w:val="16"/>
      <w:szCs w:val="16"/>
    </w:rPr>
  </w:style>
  <w:style w:type="paragraph" w:styleId="CommentText">
    <w:name w:val="annotation text"/>
    <w:basedOn w:val="Normal"/>
    <w:link w:val="CommentTextChar"/>
    <w:uiPriority w:val="99"/>
    <w:semiHidden/>
    <w:unhideWhenUsed/>
    <w:rsid w:val="00E57179"/>
    <w:rPr>
      <w:sz w:val="20"/>
      <w:szCs w:val="20"/>
    </w:rPr>
  </w:style>
  <w:style w:type="character" w:customStyle="1" w:styleId="CommentTextChar">
    <w:name w:val="Comment Text Char"/>
    <w:basedOn w:val="DefaultParagraphFont"/>
    <w:link w:val="CommentText"/>
    <w:uiPriority w:val="99"/>
    <w:semiHidden/>
    <w:rsid w:val="00E57179"/>
    <w:rPr>
      <w:sz w:val="20"/>
      <w:szCs w:val="20"/>
    </w:rPr>
  </w:style>
  <w:style w:type="paragraph" w:styleId="CommentSubject">
    <w:name w:val="annotation subject"/>
    <w:basedOn w:val="CommentText"/>
    <w:next w:val="CommentText"/>
    <w:link w:val="CommentSubjectChar"/>
    <w:uiPriority w:val="99"/>
    <w:semiHidden/>
    <w:unhideWhenUsed/>
    <w:rsid w:val="00E57179"/>
    <w:rPr>
      <w:b/>
      <w:bCs/>
    </w:rPr>
  </w:style>
  <w:style w:type="character" w:customStyle="1" w:styleId="CommentSubjectChar">
    <w:name w:val="Comment Subject Char"/>
    <w:basedOn w:val="CommentTextChar"/>
    <w:link w:val="CommentSubject"/>
    <w:uiPriority w:val="99"/>
    <w:semiHidden/>
    <w:rsid w:val="00E571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4499">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295568009">
      <w:bodyDiv w:val="1"/>
      <w:marLeft w:val="0"/>
      <w:marRight w:val="0"/>
      <w:marTop w:val="0"/>
      <w:marBottom w:val="0"/>
      <w:divBdr>
        <w:top w:val="none" w:sz="0" w:space="0" w:color="auto"/>
        <w:left w:val="none" w:sz="0" w:space="0" w:color="auto"/>
        <w:bottom w:val="none" w:sz="0" w:space="0" w:color="auto"/>
        <w:right w:val="none" w:sz="0" w:space="0" w:color="auto"/>
      </w:divBdr>
    </w:div>
    <w:div w:id="489903758">
      <w:bodyDiv w:val="1"/>
      <w:marLeft w:val="0"/>
      <w:marRight w:val="0"/>
      <w:marTop w:val="0"/>
      <w:marBottom w:val="0"/>
      <w:divBdr>
        <w:top w:val="none" w:sz="0" w:space="0" w:color="auto"/>
        <w:left w:val="none" w:sz="0" w:space="0" w:color="auto"/>
        <w:bottom w:val="none" w:sz="0" w:space="0" w:color="auto"/>
        <w:right w:val="none" w:sz="0" w:space="0" w:color="auto"/>
      </w:divBdr>
    </w:div>
    <w:div w:id="1076170185">
      <w:bodyDiv w:val="1"/>
      <w:marLeft w:val="0"/>
      <w:marRight w:val="0"/>
      <w:marTop w:val="0"/>
      <w:marBottom w:val="0"/>
      <w:divBdr>
        <w:top w:val="none" w:sz="0" w:space="0" w:color="auto"/>
        <w:left w:val="none" w:sz="0" w:space="0" w:color="auto"/>
        <w:bottom w:val="none" w:sz="0" w:space="0" w:color="auto"/>
        <w:right w:val="none" w:sz="0" w:space="0" w:color="auto"/>
      </w:divBdr>
      <w:divsChild>
        <w:div w:id="1072582109">
          <w:marLeft w:val="547"/>
          <w:marRight w:val="0"/>
          <w:marTop w:val="144"/>
          <w:marBottom w:val="0"/>
          <w:divBdr>
            <w:top w:val="none" w:sz="0" w:space="0" w:color="auto"/>
            <w:left w:val="none" w:sz="0" w:space="0" w:color="auto"/>
            <w:bottom w:val="none" w:sz="0" w:space="0" w:color="auto"/>
            <w:right w:val="none" w:sz="0" w:space="0" w:color="auto"/>
          </w:divBdr>
        </w:div>
      </w:divsChild>
    </w:div>
    <w:div w:id="1098796627">
      <w:bodyDiv w:val="1"/>
      <w:marLeft w:val="0"/>
      <w:marRight w:val="0"/>
      <w:marTop w:val="0"/>
      <w:marBottom w:val="0"/>
      <w:divBdr>
        <w:top w:val="none" w:sz="0" w:space="0" w:color="auto"/>
        <w:left w:val="none" w:sz="0" w:space="0" w:color="auto"/>
        <w:bottom w:val="none" w:sz="0" w:space="0" w:color="auto"/>
        <w:right w:val="none" w:sz="0" w:space="0" w:color="auto"/>
      </w:divBdr>
    </w:div>
    <w:div w:id="1851677398">
      <w:bodyDiv w:val="1"/>
      <w:marLeft w:val="0"/>
      <w:marRight w:val="0"/>
      <w:marTop w:val="0"/>
      <w:marBottom w:val="0"/>
      <w:divBdr>
        <w:top w:val="none" w:sz="0" w:space="0" w:color="auto"/>
        <w:left w:val="none" w:sz="0" w:space="0" w:color="auto"/>
        <w:bottom w:val="none" w:sz="0" w:space="0" w:color="auto"/>
        <w:right w:val="none" w:sz="0" w:space="0" w:color="auto"/>
      </w:divBdr>
    </w:div>
    <w:div w:id="1882664871">
      <w:bodyDiv w:val="1"/>
      <w:marLeft w:val="0"/>
      <w:marRight w:val="0"/>
      <w:marTop w:val="0"/>
      <w:marBottom w:val="0"/>
      <w:divBdr>
        <w:top w:val="none" w:sz="0" w:space="0" w:color="auto"/>
        <w:left w:val="none" w:sz="0" w:space="0" w:color="auto"/>
        <w:bottom w:val="none" w:sz="0" w:space="0" w:color="auto"/>
        <w:right w:val="none" w:sz="0" w:space="0" w:color="auto"/>
      </w:divBdr>
      <w:divsChild>
        <w:div w:id="1708683052">
          <w:marLeft w:val="360"/>
          <w:marRight w:val="0"/>
          <w:marTop w:val="200"/>
          <w:marBottom w:val="0"/>
          <w:divBdr>
            <w:top w:val="none" w:sz="0" w:space="0" w:color="auto"/>
            <w:left w:val="none" w:sz="0" w:space="0" w:color="auto"/>
            <w:bottom w:val="none" w:sz="0" w:space="0" w:color="auto"/>
            <w:right w:val="none" w:sz="0" w:space="0" w:color="auto"/>
          </w:divBdr>
        </w:div>
        <w:div w:id="467553639">
          <w:marLeft w:val="360"/>
          <w:marRight w:val="0"/>
          <w:marTop w:val="200"/>
          <w:marBottom w:val="0"/>
          <w:divBdr>
            <w:top w:val="none" w:sz="0" w:space="0" w:color="auto"/>
            <w:left w:val="none" w:sz="0" w:space="0" w:color="auto"/>
            <w:bottom w:val="none" w:sz="0" w:space="0" w:color="auto"/>
            <w:right w:val="none" w:sz="0" w:space="0" w:color="auto"/>
          </w:divBdr>
        </w:div>
        <w:div w:id="281881026">
          <w:marLeft w:val="360"/>
          <w:marRight w:val="0"/>
          <w:marTop w:val="200"/>
          <w:marBottom w:val="0"/>
          <w:divBdr>
            <w:top w:val="none" w:sz="0" w:space="0" w:color="auto"/>
            <w:left w:val="none" w:sz="0" w:space="0" w:color="auto"/>
            <w:bottom w:val="none" w:sz="0" w:space="0" w:color="auto"/>
            <w:right w:val="none" w:sz="0" w:space="0" w:color="auto"/>
          </w:divBdr>
        </w:div>
        <w:div w:id="9969563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inmass.com/statistics/mean"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9FD8F-75C8-4D5B-A897-2BF01DDA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T</dc:creator>
  <cp:lastModifiedBy>Randy King</cp:lastModifiedBy>
  <cp:revision>3</cp:revision>
  <dcterms:created xsi:type="dcterms:W3CDTF">2019-10-31T04:18:00Z</dcterms:created>
  <dcterms:modified xsi:type="dcterms:W3CDTF">2019-11-01T04:00:00Z</dcterms:modified>
</cp:coreProperties>
</file>